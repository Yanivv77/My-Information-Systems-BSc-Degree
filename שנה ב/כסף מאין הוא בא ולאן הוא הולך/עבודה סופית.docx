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44A" w:rsidRDefault="0018044A" w:rsidP="0018044A">
      <w:pPr>
        <w:spacing w:line="360" w:lineRule="auto"/>
        <w:rPr>
          <w:b/>
          <w:bCs/>
          <w:rtl/>
        </w:rPr>
      </w:pPr>
      <w:r w:rsidRPr="008A0F23">
        <w:rPr>
          <w:b/>
          <w:bCs/>
          <w:rtl/>
        </w:rPr>
        <w:t>כיצד נולד הקפיטליזם בארצות הברית ממרידתו של נזיר ב – 1517?</w:t>
      </w:r>
    </w:p>
    <w:p w:rsidR="0018044A" w:rsidRDefault="0018044A" w:rsidP="0018044A">
      <w:pPr>
        <w:spacing w:line="360" w:lineRule="auto"/>
        <w:rPr>
          <w:rFonts w:ascii="Arial" w:hAnsi="Arial" w:cs="Arial"/>
          <w:color w:val="000000"/>
          <w:sz w:val="19"/>
          <w:szCs w:val="19"/>
          <w:shd w:val="clear" w:color="auto" w:fill="FFFFFF"/>
          <w:rtl/>
        </w:rPr>
      </w:pPr>
      <w:r w:rsidRPr="00A62F2A">
        <w:rPr>
          <w:rFonts w:ascii="David" w:hAnsi="David" w:cs="David" w:hint="cs"/>
          <w:rtl/>
        </w:rPr>
        <w:t>הנזיר המדובר שהתחיל את האידאולוגיה הקפיטליסטית היה מרטין לותר .</w:t>
      </w:r>
    </w:p>
    <w:p w:rsidR="0018044A" w:rsidRPr="00A407D8" w:rsidRDefault="0018044A" w:rsidP="0018044A">
      <w:pPr>
        <w:spacing w:line="360" w:lineRule="auto"/>
        <w:rPr>
          <w:rFonts w:ascii="David" w:hAnsi="David" w:cs="David"/>
          <w:color w:val="000000"/>
          <w:shd w:val="clear" w:color="auto" w:fill="FFFFFF"/>
          <w:rtl/>
        </w:rPr>
      </w:pPr>
      <w:r w:rsidRPr="00A407D8">
        <w:rPr>
          <w:rFonts w:ascii="David" w:hAnsi="David" w:cs="David"/>
          <w:color w:val="000000"/>
          <w:shd w:val="clear" w:color="auto" w:fill="FFFFFF"/>
          <w:rtl/>
        </w:rPr>
        <w:t>מחאתו הראשונית של לותר הי</w:t>
      </w:r>
      <w:r>
        <w:rPr>
          <w:rFonts w:ascii="David" w:hAnsi="David" w:cs="David" w:hint="cs"/>
          <w:color w:val="000000"/>
          <w:shd w:val="clear" w:color="auto" w:fill="FFFFFF"/>
          <w:rtl/>
        </w:rPr>
        <w:t>י</w:t>
      </w:r>
      <w:r w:rsidRPr="00A407D8">
        <w:rPr>
          <w:rFonts w:ascii="David" w:hAnsi="David" w:cs="David"/>
          <w:color w:val="000000"/>
          <w:shd w:val="clear" w:color="auto" w:fill="FFFFFF"/>
          <w:rtl/>
        </w:rPr>
        <w:t xml:space="preserve">תה נגד שטרי המחילה –העברה, באמצעות האפיפיור, של הזכות העודפת שהצטברה אצל ישו, הבתולה והמלאכים, אל האדם החוטא כדי </w:t>
      </w:r>
      <w:r w:rsidRPr="00A407D8">
        <w:rPr>
          <w:rFonts w:ascii="David" w:hAnsi="David" w:cs="David" w:hint="eastAsia"/>
          <w:color w:val="000000"/>
          <w:shd w:val="clear" w:color="auto" w:fill="FFFFFF"/>
          <w:rtl/>
        </w:rPr>
        <w:t>למחול</w:t>
      </w:r>
      <w:r w:rsidRPr="00A407D8">
        <w:rPr>
          <w:rFonts w:ascii="David" w:hAnsi="David" w:cs="David"/>
          <w:color w:val="000000"/>
          <w:shd w:val="clear" w:color="auto" w:fill="FFFFFF"/>
          <w:rtl/>
        </w:rPr>
        <w:t xml:space="preserve"> אותו מהעונשים על חטאים </w:t>
      </w:r>
      <w:r w:rsidRPr="00A407D8">
        <w:rPr>
          <w:rFonts w:ascii="David" w:hAnsi="David" w:cs="David" w:hint="eastAsia"/>
          <w:color w:val="000000"/>
          <w:shd w:val="clear" w:color="auto" w:fill="FFFFFF"/>
          <w:rtl/>
        </w:rPr>
        <w:t>שביצע</w:t>
      </w:r>
      <w:r w:rsidRPr="00A407D8">
        <w:rPr>
          <w:rFonts w:ascii="David" w:hAnsi="David" w:cs="David"/>
          <w:color w:val="000000"/>
          <w:shd w:val="clear" w:color="auto" w:fill="FFFFFF"/>
          <w:rtl/>
        </w:rPr>
        <w:t xml:space="preserve">. לותר, שהאמין כי האדם נמצא צדיק מכוח האמונה לבדה, התכחש לטענה כי לקדושים אשראי עודף או כי זכות יכולה להיצבר לשימוש עתידי. הוא דחה את הטענה כי לאפיפיור סמכות </w:t>
      </w:r>
      <w:r w:rsidRPr="00A407D8">
        <w:rPr>
          <w:rFonts w:ascii="David" w:hAnsi="David" w:cs="David" w:hint="eastAsia"/>
          <w:color w:val="000000"/>
          <w:shd w:val="clear" w:color="auto" w:fill="FFFFFF"/>
          <w:rtl/>
        </w:rPr>
        <w:t>על</w:t>
      </w:r>
      <w:r w:rsidRPr="00A407D8">
        <w:rPr>
          <w:rFonts w:ascii="David" w:hAnsi="David" w:cs="David"/>
          <w:color w:val="000000"/>
          <w:shd w:val="clear" w:color="auto" w:fill="FFFFFF"/>
          <w:rtl/>
        </w:rPr>
        <w:t xml:space="preserve"> </w:t>
      </w:r>
      <w:r w:rsidRPr="00A407D8">
        <w:rPr>
          <w:rFonts w:ascii="David" w:hAnsi="David" w:cs="David" w:hint="eastAsia"/>
          <w:color w:val="000000"/>
          <w:shd w:val="clear" w:color="auto" w:fill="FFFFFF"/>
          <w:rtl/>
        </w:rPr>
        <w:t>הענקת</w:t>
      </w:r>
      <w:r w:rsidRPr="00A407D8">
        <w:rPr>
          <w:rFonts w:ascii="David" w:hAnsi="David" w:cs="David"/>
          <w:color w:val="000000"/>
          <w:shd w:val="clear" w:color="auto" w:fill="FFFFFF"/>
          <w:rtl/>
        </w:rPr>
        <w:t xml:space="preserve"> </w:t>
      </w:r>
      <w:r w:rsidRPr="00A407D8">
        <w:rPr>
          <w:rFonts w:ascii="David" w:hAnsi="David" w:cs="David" w:hint="eastAsia"/>
          <w:color w:val="000000"/>
          <w:shd w:val="clear" w:color="auto" w:fill="FFFFFF"/>
          <w:rtl/>
        </w:rPr>
        <w:t>המחילה</w:t>
      </w:r>
      <w:r w:rsidRPr="00A407D8">
        <w:rPr>
          <w:rFonts w:ascii="David" w:hAnsi="David" w:cs="David"/>
          <w:color w:val="000000"/>
          <w:shd w:val="clear" w:color="auto" w:fill="FFFFFF"/>
          <w:rtl/>
        </w:rPr>
        <w:t>. ולבסוף, הוא הוקיע את שטרי המחילה כמוסד מזיק בעליל, משום שטמנו בחובם תחושת ביטחון מזויפת וסיכנו את גאולת האדם.</w:t>
      </w:r>
    </w:p>
    <w:p w:rsidR="0018044A" w:rsidRPr="00A62F2A" w:rsidRDefault="0018044A" w:rsidP="0018044A">
      <w:pPr>
        <w:spacing w:line="360" w:lineRule="auto"/>
        <w:rPr>
          <w:rFonts w:ascii="David" w:hAnsi="David" w:cs="David"/>
          <w:rtl/>
        </w:rPr>
      </w:pPr>
      <w:r w:rsidRPr="00A62F2A">
        <w:rPr>
          <w:rFonts w:ascii="David" w:hAnsi="David" w:cs="David" w:hint="cs"/>
          <w:rtl/>
        </w:rPr>
        <w:t>ב30 באוקטובר 1517 פרסם מרטין את 95 התזות אשר כללו הסברים על מדוע צריך לקחת את הכוח של האפיפיור. 95 התזות באו כמחאה על כתבי המחילה שהאפיפיור מכר בתמורה למחילה מהאל. כתבי המחילה אפשרו לכל מאמין לרכוש שטר זה כעדות מול האל לפטירתו מעונש על חטא שכבר נסלח. הדבר אשר הרגיז את לותר היה שימוש כתבי המחילה לצורך כלכלי על מנת לרכוש את הכנסייה שלימים הפכה להיות הוותיקן. רוב הכסף ממכירת כתבי המחילה בכלל הלך למתווכים שבדרך,</w:t>
      </w:r>
      <w:ins w:id="0" w:author="Computer" w:date="2017-04-16T17:55:00Z">
        <w:r w:rsidR="00425F8F">
          <w:rPr>
            <w:rFonts w:ascii="David" w:hAnsi="David" w:cs="David" w:hint="cs"/>
            <w:rtl/>
          </w:rPr>
          <w:t xml:space="preserve"> </w:t>
        </w:r>
      </w:ins>
      <w:r w:rsidRPr="00A62F2A">
        <w:rPr>
          <w:rFonts w:ascii="David" w:hAnsi="David" w:cs="David" w:hint="cs"/>
          <w:rtl/>
        </w:rPr>
        <w:t>בעיקר לבנקאים.</w:t>
      </w:r>
    </w:p>
    <w:p w:rsidR="0018044A" w:rsidRPr="00A62F2A" w:rsidRDefault="0018044A" w:rsidP="0018044A">
      <w:pPr>
        <w:spacing w:line="360" w:lineRule="auto"/>
        <w:rPr>
          <w:rFonts w:ascii="David" w:hAnsi="David" w:cs="David"/>
          <w:color w:val="000000"/>
          <w:shd w:val="clear" w:color="auto" w:fill="FFFFFF"/>
        </w:rPr>
      </w:pPr>
      <w:r w:rsidRPr="00A62F2A">
        <w:rPr>
          <w:rFonts w:ascii="David" w:hAnsi="David" w:cs="David"/>
          <w:color w:val="000000"/>
          <w:shd w:val="clear" w:color="auto" w:fill="FFFFFF"/>
          <w:rtl/>
        </w:rPr>
        <w:t>תורתו של לותר מתמצה</w:t>
      </w:r>
      <w:r w:rsidRPr="00A62F2A">
        <w:rPr>
          <w:rFonts w:ascii="David" w:hAnsi="David" w:cs="David" w:hint="cs"/>
          <w:color w:val="000000"/>
          <w:shd w:val="clear" w:color="auto" w:fill="FFFFFF"/>
          <w:rtl/>
        </w:rPr>
        <w:t xml:space="preserve"> </w:t>
      </w:r>
      <w:r w:rsidRPr="00A62F2A">
        <w:rPr>
          <w:rFonts w:ascii="David" w:hAnsi="David" w:cs="David"/>
          <w:color w:val="000000"/>
          <w:shd w:val="clear" w:color="auto" w:fill="FFFFFF"/>
          <w:rtl/>
        </w:rPr>
        <w:t xml:space="preserve">בשלוש </w:t>
      </w:r>
      <w:r>
        <w:rPr>
          <w:rFonts w:ascii="David" w:hAnsi="David" w:cs="David" w:hint="cs"/>
          <w:color w:val="000000"/>
          <w:shd w:val="clear" w:color="auto" w:fill="FFFFFF"/>
          <w:rtl/>
        </w:rPr>
        <w:t>עקרונות</w:t>
      </w:r>
      <w:r w:rsidRPr="00A62F2A">
        <w:rPr>
          <w:rFonts w:ascii="David" w:hAnsi="David" w:cs="David" w:hint="cs"/>
          <w:color w:val="000000"/>
          <w:shd w:val="clear" w:color="auto" w:fill="FFFFFF"/>
          <w:rtl/>
        </w:rPr>
        <w:t>:</w:t>
      </w:r>
    </w:p>
    <w:p w:rsidR="0018044A" w:rsidRPr="00A62F2A" w:rsidRDefault="0018044A" w:rsidP="0018044A">
      <w:pPr>
        <w:pStyle w:val="a3"/>
        <w:numPr>
          <w:ilvl w:val="0"/>
          <w:numId w:val="1"/>
        </w:numPr>
        <w:bidi/>
        <w:spacing w:line="360" w:lineRule="auto"/>
        <w:ind w:left="509" w:firstLine="0"/>
        <w:rPr>
          <w:rFonts w:ascii="David" w:hAnsi="David" w:cs="David"/>
          <w:color w:val="000000"/>
          <w:sz w:val="22"/>
          <w:szCs w:val="22"/>
          <w:shd w:val="clear" w:color="auto" w:fill="FFFFFF"/>
        </w:rPr>
      </w:pPr>
      <w:r w:rsidRPr="00A62F2A">
        <w:rPr>
          <w:rFonts w:ascii="David" w:hAnsi="David" w:cs="David"/>
          <w:color w:val="000000"/>
          <w:sz w:val="22"/>
          <w:szCs w:val="22"/>
          <w:shd w:val="clear" w:color="auto" w:fill="FFFFFF"/>
        </w:rPr>
        <w:t xml:space="preserve">"Sola fide </w:t>
      </w:r>
      <w:r w:rsidRPr="00A62F2A">
        <w:rPr>
          <w:rFonts w:ascii="David" w:hAnsi="David" w:cs="David"/>
          <w:color w:val="000000"/>
          <w:sz w:val="22"/>
          <w:szCs w:val="22"/>
          <w:shd w:val="clear" w:color="auto" w:fill="FFFFFF"/>
          <w:rtl/>
        </w:rPr>
        <w:t>באמצעות האמונה לבדה</w:t>
      </w:r>
      <w:r w:rsidRPr="00A62F2A">
        <w:rPr>
          <w:rFonts w:ascii="David" w:hAnsi="David" w:cs="David" w:hint="cs"/>
          <w:color w:val="000000"/>
          <w:sz w:val="22"/>
          <w:szCs w:val="22"/>
          <w:shd w:val="clear" w:color="auto" w:fill="FFFFFF"/>
          <w:rtl/>
        </w:rPr>
        <w:t>"</w:t>
      </w:r>
      <w:r w:rsidRPr="00A62F2A">
        <w:rPr>
          <w:rFonts w:ascii="Arial" w:hAnsi="Arial" w:cs="Arial"/>
          <w:color w:val="000000"/>
          <w:sz w:val="22"/>
          <w:szCs w:val="22"/>
          <w:shd w:val="clear" w:color="auto" w:fill="FFFFFF"/>
          <w:rtl/>
        </w:rPr>
        <w:t xml:space="preserve"> </w:t>
      </w:r>
      <w:r w:rsidRPr="00A62F2A">
        <w:rPr>
          <w:rFonts w:ascii="Arial" w:hAnsi="Arial" w:cs="Arial" w:hint="cs"/>
          <w:color w:val="000000"/>
          <w:sz w:val="22"/>
          <w:szCs w:val="22"/>
          <w:shd w:val="clear" w:color="auto" w:fill="FFFFFF"/>
          <w:rtl/>
        </w:rPr>
        <w:t xml:space="preserve">- </w:t>
      </w:r>
      <w:r w:rsidRPr="00A62F2A">
        <w:rPr>
          <w:rFonts w:ascii="David" w:hAnsi="David" w:cs="David"/>
          <w:color w:val="000000"/>
          <w:sz w:val="22"/>
          <w:szCs w:val="22"/>
          <w:shd w:val="clear" w:color="auto" w:fill="FFFFFF"/>
          <w:rtl/>
        </w:rPr>
        <w:t>האמונה לבדה היא הגואלת את האדם ומצדיקה אותו בעיני האל</w:t>
      </w:r>
      <w:r w:rsidRPr="00A62F2A">
        <w:rPr>
          <w:rFonts w:ascii="David" w:hAnsi="David" w:cs="David" w:hint="cs"/>
          <w:color w:val="000000"/>
          <w:sz w:val="22"/>
          <w:szCs w:val="22"/>
          <w:shd w:val="clear" w:color="auto" w:fill="FFFFFF"/>
          <w:rtl/>
        </w:rPr>
        <w:t xml:space="preserve">. </w:t>
      </w:r>
    </w:p>
    <w:p w:rsidR="0018044A" w:rsidRPr="00A62F2A" w:rsidRDefault="0018044A" w:rsidP="0018044A">
      <w:pPr>
        <w:pStyle w:val="a3"/>
        <w:numPr>
          <w:ilvl w:val="0"/>
          <w:numId w:val="1"/>
        </w:numPr>
        <w:bidi/>
        <w:spacing w:line="360" w:lineRule="auto"/>
        <w:ind w:left="509" w:firstLine="0"/>
        <w:rPr>
          <w:rFonts w:ascii="David" w:hAnsi="David" w:cs="David"/>
          <w:sz w:val="22"/>
          <w:szCs w:val="22"/>
        </w:rPr>
      </w:pPr>
      <w:r w:rsidRPr="00A62F2A">
        <w:rPr>
          <w:rFonts w:ascii="David" w:hAnsi="David" w:cs="David"/>
          <w:color w:val="000000"/>
          <w:sz w:val="22"/>
          <w:szCs w:val="22"/>
          <w:shd w:val="clear" w:color="auto" w:fill="FFFFFF"/>
        </w:rPr>
        <w:t xml:space="preserve"> Sola scriptura </w:t>
      </w:r>
      <w:r w:rsidRPr="00A62F2A">
        <w:rPr>
          <w:rFonts w:ascii="David" w:hAnsi="David" w:cs="David" w:hint="cs"/>
          <w:color w:val="000000"/>
          <w:sz w:val="22"/>
          <w:szCs w:val="22"/>
          <w:shd w:val="clear" w:color="auto" w:fill="FFFFFF"/>
          <w:rtl/>
        </w:rPr>
        <w:t>"</w:t>
      </w:r>
      <w:r w:rsidRPr="00A62F2A">
        <w:rPr>
          <w:rFonts w:ascii="David" w:hAnsi="David" w:cs="David"/>
          <w:color w:val="000000"/>
          <w:sz w:val="22"/>
          <w:szCs w:val="22"/>
          <w:shd w:val="clear" w:color="auto" w:fill="FFFFFF"/>
          <w:rtl/>
        </w:rPr>
        <w:t>באמצעות כתבי הקדש לבדם</w:t>
      </w:r>
      <w:r w:rsidRPr="00A62F2A">
        <w:rPr>
          <w:rFonts w:ascii="David" w:hAnsi="David" w:cs="David" w:hint="cs"/>
          <w:color w:val="000000"/>
          <w:sz w:val="22"/>
          <w:szCs w:val="22"/>
          <w:shd w:val="clear" w:color="auto" w:fill="FFFFFF"/>
          <w:rtl/>
        </w:rPr>
        <w:t>"</w:t>
      </w:r>
      <w:r w:rsidRPr="00A62F2A">
        <w:rPr>
          <w:rFonts w:ascii="David" w:hAnsi="David" w:cs="David" w:hint="cs"/>
          <w:sz w:val="22"/>
          <w:szCs w:val="22"/>
          <w:rtl/>
        </w:rPr>
        <w:t>- הם החוקים שלפיהם המאמין לנהוג כדי לזכות בתשועת הנפש. המקור היחיד לאמת הדתית הינו דבר האל כפי שהתגלה בכתבי הקודש.</w:t>
      </w:r>
    </w:p>
    <w:p w:rsidR="0018044A" w:rsidRPr="00A62F2A" w:rsidRDefault="0018044A" w:rsidP="0018044A">
      <w:pPr>
        <w:pStyle w:val="a3"/>
        <w:numPr>
          <w:ilvl w:val="0"/>
          <w:numId w:val="1"/>
        </w:numPr>
        <w:bidi/>
        <w:spacing w:line="360" w:lineRule="auto"/>
        <w:ind w:left="509" w:firstLine="0"/>
        <w:rPr>
          <w:rFonts w:ascii="David" w:hAnsi="David" w:cs="David"/>
          <w:sz w:val="22"/>
          <w:szCs w:val="22"/>
        </w:rPr>
      </w:pPr>
      <w:r w:rsidRPr="00A62F2A">
        <w:rPr>
          <w:rFonts w:ascii="David" w:hAnsi="David" w:cs="David"/>
          <w:color w:val="000000"/>
          <w:sz w:val="22"/>
          <w:szCs w:val="22"/>
          <w:shd w:val="clear" w:color="auto" w:fill="FFFFFF"/>
        </w:rPr>
        <w:t xml:space="preserve"> Sola gratia </w:t>
      </w:r>
      <w:r w:rsidRPr="00A62F2A">
        <w:rPr>
          <w:rFonts w:ascii="David" w:hAnsi="David" w:cs="David" w:hint="cs"/>
          <w:color w:val="000000"/>
          <w:sz w:val="22"/>
          <w:szCs w:val="22"/>
          <w:shd w:val="clear" w:color="auto" w:fill="FFFFFF"/>
          <w:rtl/>
        </w:rPr>
        <w:t>"</w:t>
      </w:r>
      <w:r w:rsidRPr="00A62F2A">
        <w:rPr>
          <w:rFonts w:ascii="David" w:hAnsi="David" w:cs="David"/>
          <w:color w:val="000000"/>
          <w:sz w:val="22"/>
          <w:szCs w:val="22"/>
          <w:shd w:val="clear" w:color="auto" w:fill="FFFFFF"/>
          <w:rtl/>
        </w:rPr>
        <w:t>באמצעות החסד לבדו</w:t>
      </w:r>
      <w:r w:rsidRPr="00A62F2A">
        <w:rPr>
          <w:rFonts w:ascii="David" w:hAnsi="David" w:cs="David" w:hint="cs"/>
          <w:sz w:val="22"/>
          <w:szCs w:val="22"/>
          <w:rtl/>
        </w:rPr>
        <w:t>"- החסד האלוהי לבדו, רק האל יכול להעניק חסד לברואיו. שום פעולה שמ</w:t>
      </w:r>
      <w:r>
        <w:rPr>
          <w:rFonts w:ascii="David" w:hAnsi="David" w:cs="David" w:hint="cs"/>
          <w:sz w:val="22"/>
          <w:szCs w:val="22"/>
          <w:rtl/>
        </w:rPr>
        <w:t>בצע</w:t>
      </w:r>
      <w:r w:rsidRPr="00A62F2A">
        <w:rPr>
          <w:rFonts w:ascii="David" w:hAnsi="David" w:cs="David" w:hint="cs"/>
          <w:sz w:val="22"/>
          <w:szCs w:val="22"/>
          <w:rtl/>
        </w:rPr>
        <w:t xml:space="preserve">ה הוא אדם לא תביא לתשועת הנפש. </w:t>
      </w:r>
      <w:r w:rsidRPr="00A62F2A">
        <w:rPr>
          <w:rFonts w:ascii="David" w:hAnsi="David" w:cs="David"/>
          <w:color w:val="000000"/>
          <w:sz w:val="22"/>
          <w:szCs w:val="22"/>
          <w:shd w:val="clear" w:color="auto" w:fill="FFFFFF"/>
          <w:rtl/>
        </w:rPr>
        <w:t>כל הכוח, כל הטוב, כל המידות הטובות באים מחסדי האל</w:t>
      </w:r>
      <w:r w:rsidRPr="00A62F2A">
        <w:rPr>
          <w:rFonts w:ascii="David" w:hAnsi="David" w:cs="David" w:hint="cs"/>
          <w:color w:val="000000"/>
          <w:sz w:val="22"/>
          <w:szCs w:val="22"/>
          <w:shd w:val="clear" w:color="auto" w:fill="FFFFFF"/>
          <w:rtl/>
        </w:rPr>
        <w:t xml:space="preserve"> ו</w:t>
      </w:r>
      <w:r w:rsidRPr="00A62F2A">
        <w:rPr>
          <w:rFonts w:ascii="David" w:hAnsi="David" w:cs="David"/>
          <w:color w:val="000000"/>
          <w:sz w:val="22"/>
          <w:szCs w:val="22"/>
          <w:shd w:val="clear" w:color="auto" w:fill="FFFFFF"/>
          <w:rtl/>
        </w:rPr>
        <w:t>כל הרשע, החולשה והרוע באים מן הטבע, ובמיוחד טבע האדם</w:t>
      </w:r>
      <w:r w:rsidRPr="00A62F2A">
        <w:rPr>
          <w:rFonts w:ascii="David" w:hAnsi="David" w:cs="David" w:hint="cs"/>
          <w:sz w:val="22"/>
          <w:szCs w:val="22"/>
          <w:rtl/>
        </w:rPr>
        <w:t>.</w:t>
      </w:r>
    </w:p>
    <w:p w:rsidR="0018044A" w:rsidRPr="00A62F2A" w:rsidRDefault="0018044A" w:rsidP="0018044A">
      <w:pPr>
        <w:pStyle w:val="a3"/>
        <w:bidi/>
        <w:spacing w:line="360" w:lineRule="auto"/>
        <w:ind w:left="509"/>
        <w:rPr>
          <w:rFonts w:ascii="David" w:hAnsi="David" w:cs="David"/>
          <w:sz w:val="22"/>
          <w:szCs w:val="22"/>
          <w:rtl/>
        </w:rPr>
      </w:pPr>
    </w:p>
    <w:p w:rsidR="0018044A" w:rsidRPr="00A62F2A" w:rsidRDefault="0018044A" w:rsidP="0018044A">
      <w:pPr>
        <w:spacing w:line="360" w:lineRule="auto"/>
        <w:rPr>
          <w:rFonts w:ascii="David" w:hAnsi="David" w:cs="David"/>
          <w:rtl/>
        </w:rPr>
      </w:pPr>
      <w:r w:rsidRPr="00A62F2A">
        <w:rPr>
          <w:rFonts w:ascii="David" w:hAnsi="David" w:cs="David" w:hint="cs"/>
          <w:rtl/>
        </w:rPr>
        <w:t>כתוצאה מפרסום 95 התזות:</w:t>
      </w:r>
    </w:p>
    <w:p w:rsidR="0018044A" w:rsidRPr="00A62F2A" w:rsidRDefault="0018044A" w:rsidP="0018044A">
      <w:pPr>
        <w:pStyle w:val="a3"/>
        <w:numPr>
          <w:ilvl w:val="0"/>
          <w:numId w:val="2"/>
        </w:numPr>
        <w:bidi/>
        <w:spacing w:line="360" w:lineRule="auto"/>
        <w:rPr>
          <w:rFonts w:ascii="David" w:hAnsi="David" w:cs="David"/>
          <w:sz w:val="22"/>
          <w:szCs w:val="22"/>
        </w:rPr>
      </w:pPr>
      <w:r w:rsidRPr="00A62F2A">
        <w:rPr>
          <w:rFonts w:ascii="David" w:hAnsi="David" w:cs="David" w:hint="cs"/>
          <w:sz w:val="22"/>
          <w:szCs w:val="22"/>
          <w:rtl/>
        </w:rPr>
        <w:t xml:space="preserve"> צומצם היקף המיסים ששולמו לאפיפיור על ידי הנסיכים בגרמניה. </w:t>
      </w:r>
    </w:p>
    <w:p w:rsidR="0018044A" w:rsidRPr="00A62F2A" w:rsidRDefault="0018044A" w:rsidP="0018044A">
      <w:pPr>
        <w:pStyle w:val="a3"/>
        <w:numPr>
          <w:ilvl w:val="0"/>
          <w:numId w:val="2"/>
        </w:numPr>
        <w:bidi/>
        <w:spacing w:line="360" w:lineRule="auto"/>
        <w:rPr>
          <w:rFonts w:ascii="David" w:hAnsi="David" w:cs="David"/>
          <w:sz w:val="22"/>
          <w:szCs w:val="22"/>
        </w:rPr>
      </w:pPr>
      <w:r w:rsidRPr="00A62F2A">
        <w:rPr>
          <w:rFonts w:ascii="David" w:hAnsi="David" w:cs="David" w:hint="cs"/>
          <w:sz w:val="22"/>
          <w:szCs w:val="22"/>
          <w:rtl/>
        </w:rPr>
        <w:t xml:space="preserve">לותר והשלטון החילוני גיבו זה את זה. </w:t>
      </w:r>
    </w:p>
    <w:p w:rsidR="0018044A" w:rsidRPr="00A62F2A" w:rsidRDefault="0018044A" w:rsidP="004336E6">
      <w:pPr>
        <w:pStyle w:val="a3"/>
        <w:numPr>
          <w:ilvl w:val="0"/>
          <w:numId w:val="2"/>
        </w:numPr>
        <w:bidi/>
        <w:spacing w:line="360" w:lineRule="auto"/>
        <w:rPr>
          <w:rFonts w:ascii="David" w:hAnsi="David" w:cs="David"/>
          <w:sz w:val="22"/>
          <w:szCs w:val="22"/>
        </w:rPr>
      </w:pPr>
      <w:del w:id="1" w:author="Amnon" w:date="2017-04-16T17:34:00Z">
        <w:r w:rsidRPr="00A62F2A" w:rsidDel="004336E6">
          <w:rPr>
            <w:rFonts w:ascii="David" w:hAnsi="David" w:cs="David" w:hint="cs"/>
            <w:sz w:val="22"/>
            <w:szCs w:val="22"/>
            <w:rtl/>
          </w:rPr>
          <w:delText xml:space="preserve">הפורטסט </w:delText>
        </w:r>
      </w:del>
      <w:proofErr w:type="spellStart"/>
      <w:ins w:id="2" w:author="Amnon" w:date="2017-04-16T17:34:00Z">
        <w:r w:rsidR="004336E6" w:rsidRPr="00A62F2A">
          <w:rPr>
            <w:rFonts w:ascii="David" w:hAnsi="David" w:cs="David" w:hint="cs"/>
            <w:sz w:val="22"/>
            <w:szCs w:val="22"/>
            <w:rtl/>
          </w:rPr>
          <w:t>ה</w:t>
        </w:r>
        <w:r w:rsidR="004336E6">
          <w:rPr>
            <w:rFonts w:ascii="David" w:hAnsi="David" w:cs="David" w:hint="cs"/>
            <w:sz w:val="22"/>
            <w:szCs w:val="22"/>
            <w:rtl/>
          </w:rPr>
          <w:t>פ</w:t>
        </w:r>
        <w:r w:rsidR="004336E6" w:rsidRPr="00A62F2A">
          <w:rPr>
            <w:rFonts w:ascii="David" w:hAnsi="David" w:cs="David" w:hint="cs"/>
            <w:sz w:val="22"/>
            <w:szCs w:val="22"/>
            <w:rtl/>
          </w:rPr>
          <w:t>ר</w:t>
        </w:r>
        <w:r w:rsidR="004336E6">
          <w:rPr>
            <w:rFonts w:ascii="David" w:hAnsi="David" w:cs="David" w:hint="cs"/>
            <w:sz w:val="22"/>
            <w:szCs w:val="22"/>
            <w:rtl/>
          </w:rPr>
          <w:t>ו</w:t>
        </w:r>
        <w:r w:rsidR="004336E6" w:rsidRPr="00A62F2A">
          <w:rPr>
            <w:rFonts w:ascii="David" w:hAnsi="David" w:cs="David" w:hint="cs"/>
            <w:sz w:val="22"/>
            <w:szCs w:val="22"/>
            <w:rtl/>
          </w:rPr>
          <w:t>טסט</w:t>
        </w:r>
        <w:proofErr w:type="spellEnd"/>
        <w:r w:rsidR="004336E6" w:rsidRPr="00A62F2A">
          <w:rPr>
            <w:rFonts w:ascii="David" w:hAnsi="David" w:cs="David" w:hint="cs"/>
            <w:sz w:val="22"/>
            <w:szCs w:val="22"/>
            <w:rtl/>
          </w:rPr>
          <w:t xml:space="preserve"> </w:t>
        </w:r>
      </w:ins>
      <w:r w:rsidRPr="00A62F2A">
        <w:rPr>
          <w:rFonts w:ascii="David" w:hAnsi="David" w:cs="David" w:hint="cs"/>
          <w:sz w:val="22"/>
          <w:szCs w:val="22"/>
          <w:rtl/>
        </w:rPr>
        <w:t xml:space="preserve">(מחאה) של שפייר 1529 </w:t>
      </w:r>
      <w:r w:rsidRPr="00A62F2A">
        <w:rPr>
          <w:rFonts w:ascii="David" w:hAnsi="David" w:cs="David"/>
          <w:sz w:val="22"/>
          <w:szCs w:val="22"/>
          <w:rtl/>
        </w:rPr>
        <w:t>–</w:t>
      </w:r>
      <w:r w:rsidRPr="00A62F2A">
        <w:rPr>
          <w:rFonts w:ascii="David" w:hAnsi="David" w:cs="David" w:hint="cs"/>
          <w:sz w:val="22"/>
          <w:szCs w:val="22"/>
          <w:rtl/>
        </w:rPr>
        <w:t xml:space="preserve"> מחאת הנסיכים הלותרניים שהתכנסו בעיר זאת בפני הקיסר על אפלייתם וכך </w:t>
      </w:r>
      <w:r>
        <w:rPr>
          <w:rFonts w:ascii="David" w:hAnsi="David" w:cs="David" w:hint="cs"/>
          <w:sz w:val="22"/>
          <w:szCs w:val="22"/>
          <w:rtl/>
        </w:rPr>
        <w:t>נולד השם '</w:t>
      </w:r>
      <w:r w:rsidRPr="00A62F2A">
        <w:rPr>
          <w:rFonts w:ascii="David" w:hAnsi="David" w:cs="David" w:hint="cs"/>
          <w:sz w:val="22"/>
          <w:szCs w:val="22"/>
          <w:rtl/>
        </w:rPr>
        <w:t>פרוטסטנטי</w:t>
      </w:r>
      <w:r>
        <w:rPr>
          <w:rFonts w:ascii="David" w:hAnsi="David" w:cs="David" w:hint="cs"/>
          <w:sz w:val="22"/>
          <w:szCs w:val="22"/>
          <w:rtl/>
        </w:rPr>
        <w:t>ם'</w:t>
      </w:r>
      <w:r w:rsidRPr="00A62F2A">
        <w:rPr>
          <w:rFonts w:ascii="David" w:hAnsi="David" w:cs="David" w:hint="cs"/>
          <w:sz w:val="22"/>
          <w:szCs w:val="22"/>
          <w:rtl/>
        </w:rPr>
        <w:t>.</w:t>
      </w:r>
    </w:p>
    <w:p w:rsidR="0018044A" w:rsidRPr="00A62F2A" w:rsidRDefault="0018044A" w:rsidP="0018044A">
      <w:pPr>
        <w:spacing w:line="360" w:lineRule="auto"/>
        <w:rPr>
          <w:rFonts w:ascii="David" w:hAnsi="David" w:cs="David"/>
          <w:rtl/>
        </w:rPr>
      </w:pPr>
      <w:r w:rsidRPr="00A62F2A">
        <w:rPr>
          <w:rFonts w:ascii="David" w:hAnsi="David" w:cs="David" w:hint="cs"/>
          <w:rtl/>
        </w:rPr>
        <w:t>הולדת הפוריטניות:</w:t>
      </w:r>
    </w:p>
    <w:p w:rsidR="0018044A" w:rsidRPr="00A62F2A" w:rsidRDefault="0018044A" w:rsidP="0018044A">
      <w:pPr>
        <w:pStyle w:val="a3"/>
        <w:numPr>
          <w:ilvl w:val="0"/>
          <w:numId w:val="3"/>
        </w:numPr>
        <w:bidi/>
        <w:spacing w:line="360" w:lineRule="auto"/>
        <w:rPr>
          <w:rFonts w:ascii="David" w:hAnsi="David" w:cs="David"/>
          <w:sz w:val="22"/>
          <w:szCs w:val="22"/>
        </w:rPr>
      </w:pPr>
      <w:r w:rsidRPr="00A62F2A">
        <w:rPr>
          <w:rFonts w:ascii="David" w:hAnsi="David" w:cs="David" w:hint="cs"/>
          <w:sz w:val="22"/>
          <w:szCs w:val="22"/>
          <w:rtl/>
        </w:rPr>
        <w:t>למלך הנרי ה-8 היו חילוקי דעות עם האפיפיור כי לא אפשר את ביטול הנישואים הראשונים. מה שהוביל את הנרי להפריד את הכנסייה באנגליה מהסמכות האפיפיורית וכך מבלי שידע הפך הנרי לפרוטסטנט</w:t>
      </w:r>
      <w:r w:rsidRPr="00A62F2A">
        <w:rPr>
          <w:rFonts w:ascii="David" w:hAnsi="David" w:cs="David" w:hint="eastAsia"/>
          <w:sz w:val="22"/>
          <w:szCs w:val="22"/>
          <w:rtl/>
        </w:rPr>
        <w:t>י</w:t>
      </w:r>
      <w:r w:rsidRPr="00A62F2A">
        <w:rPr>
          <w:rFonts w:ascii="David" w:hAnsi="David" w:cs="David" w:hint="cs"/>
          <w:sz w:val="22"/>
          <w:szCs w:val="22"/>
          <w:rtl/>
        </w:rPr>
        <w:t xml:space="preserve">.  </w:t>
      </w:r>
    </w:p>
    <w:p w:rsidR="0018044A" w:rsidRPr="0018044A" w:rsidRDefault="0018044A" w:rsidP="0018044A">
      <w:pPr>
        <w:pStyle w:val="a3"/>
        <w:numPr>
          <w:ilvl w:val="0"/>
          <w:numId w:val="3"/>
        </w:numPr>
        <w:bidi/>
        <w:spacing w:line="360" w:lineRule="auto"/>
        <w:rPr>
          <w:rFonts w:ascii="David" w:hAnsi="David" w:cs="David"/>
          <w:sz w:val="22"/>
          <w:szCs w:val="22"/>
        </w:rPr>
      </w:pPr>
      <w:r w:rsidRPr="00A62F2A">
        <w:rPr>
          <w:rFonts w:ascii="David" w:hAnsi="David" w:cs="David" w:hint="cs"/>
          <w:sz w:val="22"/>
          <w:szCs w:val="22"/>
          <w:rtl/>
        </w:rPr>
        <w:t>בשנת 1553, לאחר מותו של הנרי השמ</w:t>
      </w:r>
      <w:ins w:id="3" w:author="Amnon" w:date="2017-04-16T17:35:00Z">
        <w:r w:rsidR="004336E6">
          <w:rPr>
            <w:rFonts w:ascii="David" w:hAnsi="David" w:cs="David" w:hint="cs"/>
            <w:sz w:val="22"/>
            <w:szCs w:val="22"/>
            <w:rtl/>
          </w:rPr>
          <w:t>י</w:t>
        </w:r>
      </w:ins>
      <w:r w:rsidRPr="00A62F2A">
        <w:rPr>
          <w:rFonts w:ascii="David" w:hAnsi="David" w:cs="David" w:hint="cs"/>
          <w:sz w:val="22"/>
          <w:szCs w:val="22"/>
          <w:rtl/>
        </w:rPr>
        <w:t>ני, היורשת שלו, מרי ה-1, ניסתה להפוך חזרה את אנגליה לקתולית והגלתה את האנגליקניי</w:t>
      </w:r>
      <w:r w:rsidRPr="00A62F2A">
        <w:rPr>
          <w:rFonts w:ascii="David" w:hAnsi="David" w:cs="David" w:hint="eastAsia"/>
          <w:sz w:val="22"/>
          <w:szCs w:val="22"/>
          <w:rtl/>
        </w:rPr>
        <w:t>ם</w:t>
      </w:r>
      <w:r w:rsidRPr="00A62F2A">
        <w:rPr>
          <w:rFonts w:ascii="David" w:hAnsi="David" w:cs="David" w:hint="cs"/>
          <w:sz w:val="22"/>
          <w:szCs w:val="22"/>
          <w:rtl/>
        </w:rPr>
        <w:t xml:space="preserve"> הקיצוניים </w:t>
      </w:r>
      <w:r>
        <w:rPr>
          <w:rFonts w:ascii="David" w:hAnsi="David" w:cs="David" w:hint="cs"/>
          <w:sz w:val="22"/>
          <w:szCs w:val="22"/>
          <w:rtl/>
        </w:rPr>
        <w:t>אל מחוץ לאנגליה.</w:t>
      </w:r>
    </w:p>
    <w:p w:rsidR="0018044A" w:rsidRDefault="0018044A" w:rsidP="0018044A">
      <w:pPr>
        <w:pStyle w:val="a3"/>
        <w:numPr>
          <w:ilvl w:val="0"/>
          <w:numId w:val="3"/>
        </w:numPr>
        <w:bidi/>
        <w:spacing w:line="360" w:lineRule="auto"/>
        <w:rPr>
          <w:rFonts w:ascii="David" w:hAnsi="David" w:cs="David"/>
          <w:sz w:val="22"/>
          <w:szCs w:val="22"/>
        </w:rPr>
      </w:pPr>
      <w:r w:rsidRPr="00382063">
        <w:rPr>
          <w:rFonts w:ascii="David" w:hAnsi="David" w:cs="David" w:hint="cs"/>
          <w:sz w:val="22"/>
          <w:szCs w:val="22"/>
          <w:rtl/>
        </w:rPr>
        <w:t>"הקהילה הקדושה" שהקים ז'אן קלווין בז'נבה קלטה את הגולים האנגלים וגרמה להקצנה אידאולוגי</w:t>
      </w:r>
      <w:r w:rsidRPr="00382063">
        <w:rPr>
          <w:rFonts w:ascii="David" w:hAnsi="David" w:cs="David" w:hint="eastAsia"/>
          <w:sz w:val="22"/>
          <w:szCs w:val="22"/>
          <w:rtl/>
        </w:rPr>
        <w:t>ית</w:t>
      </w:r>
      <w:r w:rsidRPr="00382063">
        <w:rPr>
          <w:rFonts w:ascii="David" w:hAnsi="David" w:cs="David"/>
          <w:sz w:val="22"/>
          <w:szCs w:val="22"/>
          <w:rtl/>
        </w:rPr>
        <w:t xml:space="preserve"> בקרבם.</w:t>
      </w:r>
      <w:r>
        <w:rPr>
          <w:rFonts w:ascii="David" w:hAnsi="David" w:cs="David" w:hint="cs"/>
          <w:sz w:val="22"/>
          <w:szCs w:val="22"/>
          <w:rtl/>
        </w:rPr>
        <w:t xml:space="preserve"> בנוסף ל3 עקרונות של לותר לקלווין היו 2 עקרונות נוספים</w:t>
      </w:r>
    </w:p>
    <w:p w:rsidR="0018044A" w:rsidRDefault="0018044A" w:rsidP="0018044A">
      <w:pPr>
        <w:pStyle w:val="a3"/>
        <w:numPr>
          <w:ilvl w:val="0"/>
          <w:numId w:val="5"/>
        </w:numPr>
        <w:bidi/>
        <w:spacing w:line="360" w:lineRule="auto"/>
        <w:rPr>
          <w:rFonts w:ascii="David" w:hAnsi="David" w:cs="David"/>
          <w:sz w:val="22"/>
          <w:szCs w:val="22"/>
        </w:rPr>
      </w:pPr>
      <w:r>
        <w:rPr>
          <w:rFonts w:ascii="David" w:hAnsi="David" w:cs="David" w:hint="cs"/>
          <w:sz w:val="22"/>
          <w:szCs w:val="22"/>
          <w:rtl/>
        </w:rPr>
        <w:t xml:space="preserve">ישו לבדו </w:t>
      </w:r>
      <w:r>
        <w:rPr>
          <w:rFonts w:ascii="David" w:hAnsi="David" w:cs="David"/>
          <w:sz w:val="22"/>
          <w:szCs w:val="22"/>
        </w:rPr>
        <w:t xml:space="preserve">sola </w:t>
      </w:r>
      <w:proofErr w:type="spellStart"/>
      <w:r>
        <w:rPr>
          <w:rFonts w:ascii="David" w:hAnsi="David" w:cs="David"/>
          <w:sz w:val="22"/>
          <w:szCs w:val="22"/>
        </w:rPr>
        <w:t>christus</w:t>
      </w:r>
      <w:proofErr w:type="spellEnd"/>
      <w:r>
        <w:rPr>
          <w:rFonts w:ascii="David" w:hAnsi="David" w:cs="David" w:hint="cs"/>
          <w:sz w:val="22"/>
          <w:szCs w:val="22"/>
          <w:rtl/>
        </w:rPr>
        <w:t xml:space="preserve"> </w:t>
      </w:r>
      <w:r>
        <w:rPr>
          <w:rFonts w:ascii="David" w:hAnsi="David" w:cs="David"/>
          <w:sz w:val="22"/>
          <w:szCs w:val="22"/>
          <w:rtl/>
        </w:rPr>
        <w:t>–</w:t>
      </w:r>
      <w:r>
        <w:rPr>
          <w:rFonts w:ascii="David" w:hAnsi="David" w:cs="David" w:hint="cs"/>
          <w:sz w:val="22"/>
          <w:szCs w:val="22"/>
          <w:rtl/>
        </w:rPr>
        <w:t xml:space="preserve"> רק ישו הוא הדרך, האמת והחיים שום ישות אחרת אינה יכולה להביא לגאולה</w:t>
      </w:r>
    </w:p>
    <w:p w:rsidR="0018044A" w:rsidRDefault="0018044A" w:rsidP="0018044A">
      <w:pPr>
        <w:pStyle w:val="a3"/>
        <w:numPr>
          <w:ilvl w:val="0"/>
          <w:numId w:val="5"/>
        </w:numPr>
        <w:bidi/>
        <w:spacing w:line="360" w:lineRule="auto"/>
        <w:rPr>
          <w:rFonts w:ascii="David" w:hAnsi="David" w:cs="David"/>
          <w:sz w:val="22"/>
          <w:szCs w:val="22"/>
        </w:rPr>
      </w:pPr>
      <w:r>
        <w:rPr>
          <w:rFonts w:ascii="David" w:hAnsi="David" w:cs="David" w:hint="cs"/>
          <w:sz w:val="22"/>
          <w:szCs w:val="22"/>
          <w:rtl/>
        </w:rPr>
        <w:lastRenderedPageBreak/>
        <w:t xml:space="preserve">התהילה לאל בלבד </w:t>
      </w:r>
      <w:r>
        <w:rPr>
          <w:rFonts w:ascii="David" w:hAnsi="David" w:cs="David"/>
          <w:sz w:val="22"/>
          <w:szCs w:val="22"/>
          <w:rtl/>
        </w:rPr>
        <w:t>–</w:t>
      </w:r>
      <w:r>
        <w:rPr>
          <w:rFonts w:ascii="David" w:hAnsi="David" w:cs="David" w:hint="cs"/>
          <w:sz w:val="22"/>
          <w:szCs w:val="22"/>
          <w:rtl/>
        </w:rPr>
        <w:t xml:space="preserve"> </w:t>
      </w:r>
      <w:r>
        <w:rPr>
          <w:rFonts w:ascii="David" w:hAnsi="David" w:cs="David"/>
          <w:sz w:val="22"/>
          <w:szCs w:val="22"/>
        </w:rPr>
        <w:t xml:space="preserve">soli </w:t>
      </w:r>
      <w:proofErr w:type="spellStart"/>
      <w:r>
        <w:rPr>
          <w:rFonts w:ascii="David" w:hAnsi="David" w:cs="David"/>
          <w:sz w:val="22"/>
          <w:szCs w:val="22"/>
        </w:rPr>
        <w:t>deo</w:t>
      </w:r>
      <w:proofErr w:type="spellEnd"/>
      <w:r>
        <w:rPr>
          <w:rFonts w:ascii="David" w:hAnsi="David" w:cs="David"/>
          <w:sz w:val="22"/>
          <w:szCs w:val="22"/>
        </w:rPr>
        <w:t xml:space="preserve"> Gloria </w:t>
      </w:r>
      <w:r>
        <w:rPr>
          <w:rFonts w:ascii="David" w:hAnsi="David" w:cs="David" w:hint="cs"/>
          <w:sz w:val="22"/>
          <w:szCs w:val="22"/>
          <w:rtl/>
        </w:rPr>
        <w:t xml:space="preserve"> כל התהילה מיוחסת לאל. לא הצדיקים בחרו באמונה אלא האל הוא שנטע את האמונה בליבם. מכאן נובע כי הכנסייה והמוסדות שלה אינם קדושים ואינם זכאים להערצה.</w:t>
      </w:r>
    </w:p>
    <w:p w:rsidR="0018044A" w:rsidDel="00FE4C2E" w:rsidRDefault="0018044A" w:rsidP="00FE4C2E">
      <w:pPr>
        <w:pStyle w:val="a3"/>
        <w:bidi/>
        <w:spacing w:line="360" w:lineRule="auto"/>
        <w:rPr>
          <w:del w:id="4" w:author="Computer" w:date="2017-04-16T18:01:00Z"/>
          <w:rFonts w:ascii="David" w:hAnsi="David" w:cs="David"/>
          <w:sz w:val="22"/>
          <w:szCs w:val="22"/>
          <w:rtl/>
        </w:rPr>
        <w:pPrChange w:id="5" w:author="Computer" w:date="2017-04-16T18:01:00Z">
          <w:pPr/>
        </w:pPrChange>
      </w:pPr>
      <w:r w:rsidRPr="00382063">
        <w:rPr>
          <w:rFonts w:ascii="David" w:hAnsi="David" w:cs="David"/>
          <w:sz w:val="22"/>
          <w:szCs w:val="22"/>
          <w:rtl/>
        </w:rPr>
        <w:t xml:space="preserve"> </w:t>
      </w:r>
      <w:r>
        <w:rPr>
          <w:rFonts w:ascii="David" w:hAnsi="David" w:cs="David" w:hint="cs"/>
          <w:sz w:val="22"/>
          <w:szCs w:val="22"/>
          <w:rtl/>
        </w:rPr>
        <w:t xml:space="preserve">קלווין השליט את הדת על כל פן בחיי הקהילה, הוא הנהיג שלטו של כוהני דת. האמונה של קלווין </w:t>
      </w:r>
      <w:ins w:id="6" w:author="Amnon" w:date="2017-04-16T17:41:00Z">
        <w:r w:rsidR="004336E6">
          <w:rPr>
            <w:rFonts w:ascii="David" w:hAnsi="David" w:cs="David" w:hint="cs"/>
            <w:sz w:val="22"/>
            <w:szCs w:val="22"/>
            <w:rtl/>
          </w:rPr>
          <w:t xml:space="preserve">וגם של לותר לפניו </w:t>
        </w:r>
      </w:ins>
      <w:r>
        <w:rPr>
          <w:rFonts w:ascii="David" w:hAnsi="David" w:cs="David" w:hint="cs"/>
          <w:sz w:val="22"/>
          <w:szCs w:val="22"/>
          <w:rtl/>
        </w:rPr>
        <w:t xml:space="preserve">הייתה כי גורל האדם </w:t>
      </w:r>
      <w:ins w:id="7" w:author="Amnon" w:date="2017-04-16T17:41:00Z">
        <w:r w:rsidR="004336E6">
          <w:rPr>
            <w:rFonts w:ascii="David" w:hAnsi="David" w:cs="David" w:hint="cs"/>
            <w:sz w:val="22"/>
            <w:szCs w:val="22"/>
            <w:rtl/>
          </w:rPr>
          <w:t xml:space="preserve">בעולם הבא </w:t>
        </w:r>
      </w:ins>
      <w:r>
        <w:rPr>
          <w:rFonts w:ascii="David" w:hAnsi="David" w:cs="David" w:hint="cs"/>
          <w:sz w:val="22"/>
          <w:szCs w:val="22"/>
          <w:rtl/>
        </w:rPr>
        <w:t>נקבע כאשר הוא נולד</w:t>
      </w:r>
      <w:ins w:id="8" w:author="Amnon" w:date="2017-04-16T17:35:00Z">
        <w:r w:rsidR="004336E6">
          <w:rPr>
            <w:rFonts w:ascii="David" w:hAnsi="David" w:cs="David" w:hint="cs"/>
            <w:sz w:val="22"/>
            <w:szCs w:val="22"/>
            <w:rtl/>
          </w:rPr>
          <w:t xml:space="preserve">. </w:t>
        </w:r>
        <w:del w:id="9" w:author="Computer" w:date="2017-04-16T18:01:00Z">
          <w:r w:rsidR="004336E6" w:rsidRPr="004336E6" w:rsidDel="00FE4C2E">
            <w:rPr>
              <w:rFonts w:ascii="David" w:hAnsi="David" w:cs="David" w:hint="eastAsia"/>
              <w:sz w:val="22"/>
              <w:szCs w:val="22"/>
              <w:highlight w:val="green"/>
              <w:rtl/>
              <w:rPrChange w:id="10" w:author="Amnon" w:date="2017-04-16T17:36:00Z">
                <w:rPr>
                  <w:rFonts w:ascii="David" w:hAnsi="David" w:cs="David" w:hint="eastAsia"/>
                  <w:rtl/>
                </w:rPr>
              </w:rPrChange>
            </w:rPr>
            <w:delText>כאן</w:delText>
          </w:r>
          <w:r w:rsidR="004336E6" w:rsidRPr="004336E6" w:rsidDel="00FE4C2E">
            <w:rPr>
              <w:rFonts w:ascii="David" w:hAnsi="David" w:cs="David"/>
              <w:sz w:val="22"/>
              <w:szCs w:val="22"/>
              <w:highlight w:val="green"/>
              <w:rtl/>
              <w:rPrChange w:id="11" w:author="Amnon" w:date="2017-04-16T17:36:00Z">
                <w:rPr>
                  <w:rFonts w:ascii="David" w:hAnsi="David" w:cs="David"/>
                  <w:rtl/>
                </w:rPr>
              </w:rPrChange>
            </w:rPr>
            <w:delText xml:space="preserve"> </w:delText>
          </w:r>
          <w:r w:rsidR="004336E6" w:rsidRPr="004336E6" w:rsidDel="00FE4C2E">
            <w:rPr>
              <w:rFonts w:ascii="David" w:hAnsi="David" w:cs="David" w:hint="eastAsia"/>
              <w:sz w:val="22"/>
              <w:szCs w:val="22"/>
              <w:highlight w:val="green"/>
              <w:rtl/>
              <w:rPrChange w:id="12" w:author="Amnon" w:date="2017-04-16T17:36:00Z">
                <w:rPr>
                  <w:rFonts w:ascii="David" w:hAnsi="David" w:cs="David" w:hint="eastAsia"/>
                  <w:rtl/>
                </w:rPr>
              </w:rPrChange>
            </w:rPr>
            <w:delText>חסר</w:delText>
          </w:r>
          <w:r w:rsidR="004336E6" w:rsidRPr="004336E6" w:rsidDel="00FE4C2E">
            <w:rPr>
              <w:rFonts w:ascii="David" w:hAnsi="David" w:cs="David"/>
              <w:sz w:val="22"/>
              <w:szCs w:val="22"/>
              <w:highlight w:val="green"/>
              <w:rtl/>
              <w:rPrChange w:id="13" w:author="Amnon" w:date="2017-04-16T17:36:00Z">
                <w:rPr>
                  <w:rFonts w:ascii="David" w:hAnsi="David" w:cs="David"/>
                  <w:rtl/>
                </w:rPr>
              </w:rPrChange>
            </w:rPr>
            <w:delText xml:space="preserve"> </w:delText>
          </w:r>
          <w:r w:rsidR="004336E6" w:rsidRPr="004336E6" w:rsidDel="00FE4C2E">
            <w:rPr>
              <w:rFonts w:ascii="David" w:hAnsi="David" w:cs="David" w:hint="eastAsia"/>
              <w:sz w:val="22"/>
              <w:szCs w:val="22"/>
              <w:highlight w:val="green"/>
              <w:rtl/>
              <w:rPrChange w:id="14" w:author="Amnon" w:date="2017-04-16T17:36:00Z">
                <w:rPr>
                  <w:rFonts w:ascii="David" w:hAnsi="David" w:cs="David" w:hint="eastAsia"/>
                  <w:rtl/>
                </w:rPr>
              </w:rPrChange>
            </w:rPr>
            <w:delText>ההסבר</w:delText>
          </w:r>
          <w:r w:rsidR="004336E6" w:rsidRPr="004336E6" w:rsidDel="00FE4C2E">
            <w:rPr>
              <w:rFonts w:ascii="David" w:hAnsi="David" w:cs="David"/>
              <w:sz w:val="22"/>
              <w:szCs w:val="22"/>
              <w:highlight w:val="green"/>
              <w:rtl/>
              <w:rPrChange w:id="15" w:author="Amnon" w:date="2017-04-16T17:36:00Z">
                <w:rPr>
                  <w:rFonts w:ascii="David" w:hAnsi="David" w:cs="David"/>
                  <w:rtl/>
                </w:rPr>
              </w:rPrChange>
            </w:rPr>
            <w:delText xml:space="preserve"> </w:delText>
          </w:r>
          <w:r w:rsidR="004336E6" w:rsidRPr="004336E6" w:rsidDel="00FE4C2E">
            <w:rPr>
              <w:rFonts w:ascii="David" w:hAnsi="David" w:cs="David" w:hint="eastAsia"/>
              <w:sz w:val="22"/>
              <w:szCs w:val="22"/>
              <w:highlight w:val="green"/>
              <w:rtl/>
              <w:rPrChange w:id="16" w:author="Amnon" w:date="2017-04-16T17:36:00Z">
                <w:rPr>
                  <w:rFonts w:ascii="David" w:hAnsi="David" w:cs="David" w:hint="eastAsia"/>
                  <w:rtl/>
                </w:rPr>
              </w:rPrChange>
            </w:rPr>
            <w:delText>מדוע</w:delText>
          </w:r>
          <w:r w:rsidR="004336E6" w:rsidRPr="004336E6" w:rsidDel="00FE4C2E">
            <w:rPr>
              <w:rFonts w:ascii="David" w:hAnsi="David" w:cs="David"/>
              <w:sz w:val="22"/>
              <w:szCs w:val="22"/>
              <w:highlight w:val="green"/>
              <w:rtl/>
              <w:rPrChange w:id="17" w:author="Amnon" w:date="2017-04-16T17:36:00Z">
                <w:rPr>
                  <w:rFonts w:ascii="David" w:hAnsi="David" w:cs="David"/>
                  <w:rtl/>
                </w:rPr>
              </w:rPrChange>
            </w:rPr>
            <w:delText xml:space="preserve"> </w:delText>
          </w:r>
          <w:r w:rsidR="004336E6" w:rsidRPr="004336E6" w:rsidDel="00FE4C2E">
            <w:rPr>
              <w:rFonts w:ascii="David" w:hAnsi="David" w:cs="David" w:hint="eastAsia"/>
              <w:sz w:val="22"/>
              <w:szCs w:val="22"/>
              <w:highlight w:val="green"/>
              <w:rtl/>
              <w:rPrChange w:id="18" w:author="Amnon" w:date="2017-04-16T17:36:00Z">
                <w:rPr>
                  <w:rFonts w:ascii="David" w:hAnsi="David" w:cs="David" w:hint="eastAsia"/>
                  <w:rtl/>
                </w:rPr>
              </w:rPrChange>
            </w:rPr>
            <w:delText>הצלחתו</w:delText>
          </w:r>
          <w:r w:rsidR="004336E6" w:rsidRPr="004336E6" w:rsidDel="00FE4C2E">
            <w:rPr>
              <w:rFonts w:ascii="David" w:hAnsi="David" w:cs="David"/>
              <w:sz w:val="22"/>
              <w:szCs w:val="22"/>
              <w:highlight w:val="green"/>
              <w:rtl/>
              <w:rPrChange w:id="19" w:author="Amnon" w:date="2017-04-16T17:36:00Z">
                <w:rPr>
                  <w:rFonts w:ascii="David" w:hAnsi="David" w:cs="David"/>
                  <w:rtl/>
                </w:rPr>
              </w:rPrChange>
            </w:rPr>
            <w:delText xml:space="preserve"> </w:delText>
          </w:r>
          <w:r w:rsidR="004336E6" w:rsidRPr="004336E6" w:rsidDel="00FE4C2E">
            <w:rPr>
              <w:rFonts w:ascii="David" w:hAnsi="David" w:cs="David" w:hint="eastAsia"/>
              <w:sz w:val="22"/>
              <w:szCs w:val="22"/>
              <w:highlight w:val="green"/>
              <w:rtl/>
              <w:rPrChange w:id="20" w:author="Amnon" w:date="2017-04-16T17:36:00Z">
                <w:rPr>
                  <w:rFonts w:ascii="David" w:hAnsi="David" w:cs="David" w:hint="eastAsia"/>
                  <w:rtl/>
                </w:rPr>
              </w:rPrChange>
            </w:rPr>
            <w:delText>של</w:delText>
          </w:r>
          <w:r w:rsidR="004336E6" w:rsidRPr="004336E6" w:rsidDel="00FE4C2E">
            <w:rPr>
              <w:rFonts w:ascii="David" w:hAnsi="David" w:cs="David"/>
              <w:sz w:val="22"/>
              <w:szCs w:val="22"/>
              <w:highlight w:val="green"/>
              <w:rtl/>
              <w:rPrChange w:id="21" w:author="Amnon" w:date="2017-04-16T17:36:00Z">
                <w:rPr>
                  <w:rFonts w:ascii="David" w:hAnsi="David" w:cs="David"/>
                  <w:rtl/>
                </w:rPr>
              </w:rPrChange>
            </w:rPr>
            <w:delText xml:space="preserve"> </w:delText>
          </w:r>
          <w:r w:rsidR="004336E6" w:rsidRPr="004336E6" w:rsidDel="00FE4C2E">
            <w:rPr>
              <w:rFonts w:ascii="David" w:hAnsi="David" w:cs="David" w:hint="eastAsia"/>
              <w:sz w:val="22"/>
              <w:szCs w:val="22"/>
              <w:highlight w:val="green"/>
              <w:rtl/>
              <w:rPrChange w:id="22" w:author="Amnon" w:date="2017-04-16T17:36:00Z">
                <w:rPr>
                  <w:rFonts w:ascii="David" w:hAnsi="David" w:cs="David" w:hint="eastAsia"/>
                  <w:rtl/>
                </w:rPr>
              </w:rPrChange>
            </w:rPr>
            <w:delText>אדם</w:delText>
          </w:r>
          <w:r w:rsidR="004336E6" w:rsidRPr="004336E6" w:rsidDel="00FE4C2E">
            <w:rPr>
              <w:rFonts w:ascii="David" w:hAnsi="David" w:cs="David"/>
              <w:sz w:val="22"/>
              <w:szCs w:val="22"/>
              <w:highlight w:val="green"/>
              <w:rtl/>
              <w:rPrChange w:id="23" w:author="Amnon" w:date="2017-04-16T17:36:00Z">
                <w:rPr>
                  <w:rFonts w:ascii="David" w:hAnsi="David" w:cs="David"/>
                  <w:rtl/>
                </w:rPr>
              </w:rPrChange>
            </w:rPr>
            <w:delText xml:space="preserve"> </w:delText>
          </w:r>
          <w:r w:rsidR="004336E6" w:rsidRPr="004336E6" w:rsidDel="00FE4C2E">
            <w:rPr>
              <w:rFonts w:ascii="David" w:hAnsi="David" w:cs="David" w:hint="eastAsia"/>
              <w:sz w:val="22"/>
              <w:szCs w:val="22"/>
              <w:highlight w:val="green"/>
              <w:rtl/>
              <w:rPrChange w:id="24" w:author="Amnon" w:date="2017-04-16T17:36:00Z">
                <w:rPr>
                  <w:rFonts w:ascii="David" w:hAnsi="David" w:cs="David" w:hint="eastAsia"/>
                  <w:rtl/>
                </w:rPr>
              </w:rPrChange>
            </w:rPr>
            <w:delText>חשובה</w:delText>
          </w:r>
          <w:r w:rsidR="004336E6" w:rsidRPr="004336E6" w:rsidDel="00FE4C2E">
            <w:rPr>
              <w:rFonts w:ascii="David" w:hAnsi="David" w:cs="David"/>
              <w:sz w:val="22"/>
              <w:szCs w:val="22"/>
              <w:highlight w:val="green"/>
              <w:rtl/>
              <w:rPrChange w:id="25" w:author="Amnon" w:date="2017-04-16T17:36:00Z">
                <w:rPr>
                  <w:rFonts w:ascii="David" w:hAnsi="David" w:cs="David"/>
                  <w:rtl/>
                </w:rPr>
              </w:rPrChange>
            </w:rPr>
            <w:delText xml:space="preserve"> </w:delText>
          </w:r>
          <w:r w:rsidR="004336E6" w:rsidRPr="004336E6" w:rsidDel="00FE4C2E">
            <w:rPr>
              <w:rFonts w:ascii="David" w:hAnsi="David" w:cs="David" w:hint="eastAsia"/>
              <w:sz w:val="22"/>
              <w:szCs w:val="22"/>
              <w:highlight w:val="green"/>
              <w:rtl/>
              <w:rPrChange w:id="26" w:author="Amnon" w:date="2017-04-16T17:36:00Z">
                <w:rPr>
                  <w:rFonts w:ascii="David" w:hAnsi="David" w:cs="David" w:hint="eastAsia"/>
                  <w:rtl/>
                </w:rPr>
              </w:rPrChange>
            </w:rPr>
            <w:delText>כל</w:delText>
          </w:r>
          <w:r w:rsidR="004336E6" w:rsidRPr="004336E6" w:rsidDel="00FE4C2E">
            <w:rPr>
              <w:rFonts w:ascii="David" w:hAnsi="David" w:cs="David"/>
              <w:sz w:val="22"/>
              <w:szCs w:val="22"/>
              <w:highlight w:val="green"/>
              <w:rtl/>
              <w:rPrChange w:id="27" w:author="Amnon" w:date="2017-04-16T17:36:00Z">
                <w:rPr>
                  <w:rFonts w:ascii="David" w:hAnsi="David" w:cs="David"/>
                  <w:rtl/>
                </w:rPr>
              </w:rPrChange>
            </w:rPr>
            <w:delText xml:space="preserve"> </w:delText>
          </w:r>
          <w:r w:rsidR="004336E6" w:rsidRPr="004336E6" w:rsidDel="00FE4C2E">
            <w:rPr>
              <w:rFonts w:ascii="David" w:hAnsi="David" w:cs="David" w:hint="eastAsia"/>
              <w:sz w:val="22"/>
              <w:szCs w:val="22"/>
              <w:highlight w:val="green"/>
              <w:rtl/>
              <w:rPrChange w:id="28" w:author="Amnon" w:date="2017-04-16T17:36:00Z">
                <w:rPr>
                  <w:rFonts w:ascii="David" w:hAnsi="David" w:cs="David" w:hint="eastAsia"/>
                  <w:rtl/>
                </w:rPr>
              </w:rPrChange>
            </w:rPr>
            <w:delText>כך</w:delText>
          </w:r>
          <w:r w:rsidR="004336E6" w:rsidDel="00FE4C2E">
            <w:rPr>
              <w:rFonts w:ascii="David" w:hAnsi="David" w:cs="David" w:hint="cs"/>
              <w:sz w:val="22"/>
              <w:szCs w:val="22"/>
              <w:rtl/>
            </w:rPr>
            <w:delText xml:space="preserve"> </w:delText>
          </w:r>
        </w:del>
      </w:ins>
      <w:ins w:id="29" w:author="Amnon" w:date="2017-04-16T17:40:00Z">
        <w:del w:id="30" w:author="Computer" w:date="2017-04-16T18:01:00Z">
          <w:r w:rsidR="004336E6" w:rsidDel="00FE4C2E">
            <w:rPr>
              <w:rFonts w:ascii="David" w:hAnsi="David" w:cs="David" w:hint="cs"/>
              <w:sz w:val="22"/>
              <w:szCs w:val="22"/>
              <w:rtl/>
            </w:rPr>
            <w:delText xml:space="preserve"> </w:delText>
          </w:r>
          <w:r w:rsidR="004336E6" w:rsidRPr="004336E6" w:rsidDel="00FE4C2E">
            <w:rPr>
              <w:rFonts w:ascii="David" w:hAnsi="David" w:cs="David" w:hint="eastAsia"/>
              <w:sz w:val="22"/>
              <w:szCs w:val="22"/>
              <w:highlight w:val="green"/>
              <w:rtl/>
              <w:rPrChange w:id="31" w:author="Amnon" w:date="2017-04-16T17:41:00Z">
                <w:rPr>
                  <w:rFonts w:ascii="David" w:hAnsi="David" w:cs="David" w:hint="eastAsia"/>
                  <w:rtl/>
                </w:rPr>
              </w:rPrChange>
            </w:rPr>
            <w:delText>וכדי</w:delText>
          </w:r>
          <w:r w:rsidR="004336E6" w:rsidRPr="004336E6" w:rsidDel="00FE4C2E">
            <w:rPr>
              <w:rFonts w:ascii="David" w:hAnsi="David" w:cs="David"/>
              <w:sz w:val="22"/>
              <w:szCs w:val="22"/>
              <w:highlight w:val="green"/>
              <w:rtl/>
              <w:rPrChange w:id="32" w:author="Amnon" w:date="2017-04-16T17:41:00Z">
                <w:rPr>
                  <w:rFonts w:ascii="David" w:hAnsi="David" w:cs="David"/>
                  <w:rtl/>
                </w:rPr>
              </w:rPrChange>
            </w:rPr>
            <w:delText xml:space="preserve"> </w:delText>
          </w:r>
          <w:r w:rsidR="004336E6" w:rsidRPr="004336E6" w:rsidDel="00FE4C2E">
            <w:rPr>
              <w:rFonts w:ascii="David" w:hAnsi="David" w:cs="David" w:hint="eastAsia"/>
              <w:sz w:val="22"/>
              <w:szCs w:val="22"/>
              <w:highlight w:val="green"/>
              <w:rtl/>
              <w:rPrChange w:id="33" w:author="Amnon" w:date="2017-04-16T17:41:00Z">
                <w:rPr>
                  <w:rFonts w:ascii="David" w:hAnsi="David" w:cs="David" w:hint="eastAsia"/>
                  <w:rtl/>
                </w:rPr>
              </w:rPrChange>
            </w:rPr>
            <w:delText>להמנע</w:delText>
          </w:r>
          <w:r w:rsidR="004336E6" w:rsidRPr="004336E6" w:rsidDel="00FE4C2E">
            <w:rPr>
              <w:rFonts w:ascii="David" w:hAnsi="David" w:cs="David"/>
              <w:sz w:val="22"/>
              <w:szCs w:val="22"/>
              <w:highlight w:val="green"/>
              <w:rtl/>
              <w:rPrChange w:id="34" w:author="Amnon" w:date="2017-04-16T17:41:00Z">
                <w:rPr>
                  <w:rFonts w:ascii="David" w:hAnsi="David" w:cs="David"/>
                  <w:rtl/>
                </w:rPr>
              </w:rPrChange>
            </w:rPr>
            <w:delText xml:space="preserve"> מכך (הרי הסברת קודם) – אני מציע למחוק את המשפט הבא</w:delText>
          </w:r>
        </w:del>
      </w:ins>
      <w:del w:id="35" w:author="Computer" w:date="2017-04-16T18:01:00Z">
        <w:r w:rsidDel="00FE4C2E">
          <w:rPr>
            <w:rFonts w:ascii="David" w:hAnsi="David" w:cs="David" w:hint="cs"/>
            <w:sz w:val="22"/>
            <w:szCs w:val="22"/>
            <w:rtl/>
          </w:rPr>
          <w:delText xml:space="preserve"> דרך </w:delText>
        </w:r>
      </w:del>
      <w:del w:id="36" w:author="Amnon" w:date="2017-04-16T17:40:00Z">
        <w:r w:rsidDel="004336E6">
          <w:rPr>
            <w:rFonts w:ascii="David" w:hAnsi="David" w:cs="David" w:hint="cs"/>
            <w:sz w:val="22"/>
            <w:szCs w:val="22"/>
            <w:rtl/>
          </w:rPr>
          <w:delText xml:space="preserve">חשיבה זו גרם לכך שהאדם יפעל כל במן כדי למקסם את הצלחתו. </w:delText>
        </w:r>
      </w:del>
    </w:p>
    <w:p w:rsidR="00FE4C2E" w:rsidRPr="00A407D8" w:rsidRDefault="00FE4C2E" w:rsidP="006B2366">
      <w:pPr>
        <w:pStyle w:val="a3"/>
        <w:bidi/>
        <w:spacing w:line="360" w:lineRule="auto"/>
        <w:rPr>
          <w:ins w:id="37" w:author="Computer" w:date="2017-04-16T18:01:00Z"/>
          <w:rFonts w:ascii="David" w:hAnsi="David" w:cs="David"/>
          <w:sz w:val="22"/>
          <w:szCs w:val="22"/>
        </w:rPr>
      </w:pPr>
    </w:p>
    <w:p w:rsidR="0018044A" w:rsidRPr="005E4226" w:rsidRDefault="0018044A" w:rsidP="00FE4C2E">
      <w:pPr>
        <w:pStyle w:val="a3"/>
        <w:bidi/>
        <w:spacing w:line="360" w:lineRule="auto"/>
        <w:rPr>
          <w:rtl/>
        </w:rPr>
        <w:pPrChange w:id="38" w:author="Computer" w:date="2017-04-16T18:01:00Z">
          <w:pPr/>
        </w:pPrChange>
      </w:pPr>
    </w:p>
    <w:p w:rsidR="0018044A" w:rsidRPr="00A62F2A" w:rsidRDefault="0018044A" w:rsidP="0010164A">
      <w:pPr>
        <w:spacing w:line="360" w:lineRule="auto"/>
        <w:rPr>
          <w:rFonts w:ascii="David" w:hAnsi="David" w:cs="David"/>
          <w:rtl/>
        </w:rPr>
        <w:pPrChange w:id="39" w:author="Computer" w:date="2017-04-16T18:04:00Z">
          <w:pPr>
            <w:spacing w:line="360" w:lineRule="auto"/>
          </w:pPr>
        </w:pPrChange>
      </w:pPr>
      <w:r w:rsidRPr="00A62F2A">
        <w:rPr>
          <w:rFonts w:ascii="David" w:hAnsi="David" w:cs="David" w:hint="cs"/>
          <w:rtl/>
        </w:rPr>
        <w:t>5 שנים לאחר מותו של הנרי השמני וגירוש האנגליקניים</w:t>
      </w:r>
      <w:ins w:id="40" w:author="Amnon" w:date="2017-04-16T17:37:00Z">
        <w:r w:rsidR="004336E6">
          <w:rPr>
            <w:rFonts w:ascii="David" w:hAnsi="David" w:cs="David" w:hint="cs"/>
            <w:rtl/>
          </w:rPr>
          <w:t>,</w:t>
        </w:r>
      </w:ins>
      <w:r w:rsidRPr="00A62F2A">
        <w:rPr>
          <w:rFonts w:ascii="David" w:hAnsi="David" w:cs="David" w:hint="cs"/>
          <w:rtl/>
        </w:rPr>
        <w:t xml:space="preserve"> בשנת 1558 אליזבת ה-1 עלתה לשלטון באנגליה ויוצרת פשרה בין האנגליקניות הקיצונית והקתולית בכך שהיא אומרת כי השלטון לא מתערב באמונה של אנשיה, אך האנגליקניי</w:t>
      </w:r>
      <w:r w:rsidRPr="00A62F2A">
        <w:rPr>
          <w:rFonts w:ascii="David" w:hAnsi="David" w:cs="David" w:hint="eastAsia"/>
          <w:rtl/>
        </w:rPr>
        <w:t>ם</w:t>
      </w:r>
      <w:r w:rsidRPr="00A62F2A">
        <w:rPr>
          <w:rFonts w:ascii="David" w:hAnsi="David" w:cs="David" w:hint="cs"/>
          <w:rtl/>
        </w:rPr>
        <w:t xml:space="preserve"> ששבו מהגלות בז'נבה התנגדו לפשרה </w:t>
      </w:r>
      <w:del w:id="41" w:author="Amnon" w:date="2017-04-16T17:37:00Z">
        <w:r w:rsidRPr="00A62F2A" w:rsidDel="004336E6">
          <w:rPr>
            <w:rFonts w:ascii="David" w:hAnsi="David" w:cs="David" w:hint="cs"/>
            <w:rtl/>
          </w:rPr>
          <w:delText xml:space="preserve">מכוון שאנגליה לא הייתה מספיק פוריטנית </w:delText>
        </w:r>
      </w:del>
      <w:r w:rsidRPr="00A62F2A">
        <w:rPr>
          <w:rFonts w:ascii="David" w:hAnsi="David" w:cs="David" w:hint="cs"/>
          <w:rtl/>
        </w:rPr>
        <w:t>ודרשו טיהור</w:t>
      </w:r>
      <w:ins w:id="42" w:author="Amnon" w:date="2017-04-16T17:37:00Z">
        <w:r w:rsidR="004336E6">
          <w:rPr>
            <w:rFonts w:ascii="David" w:hAnsi="David" w:cs="David" w:hint="cs"/>
            <w:rtl/>
          </w:rPr>
          <w:t>(</w:t>
        </w:r>
        <w:proofErr w:type="spellStart"/>
        <w:r w:rsidR="004336E6">
          <w:rPr>
            <w:rFonts w:ascii="David" w:hAnsi="David" w:cs="David" w:hint="cs"/>
            <w:rtl/>
          </w:rPr>
          <w:t>פוריפיקציה</w:t>
        </w:r>
        <w:proofErr w:type="spellEnd"/>
        <w:r w:rsidR="004336E6">
          <w:rPr>
            <w:rFonts w:ascii="David" w:hAnsi="David" w:cs="David" w:hint="cs"/>
            <w:rtl/>
          </w:rPr>
          <w:t xml:space="preserve"> </w:t>
        </w:r>
        <w:r w:rsidR="004336E6">
          <w:rPr>
            <w:rFonts w:ascii="David" w:hAnsi="David" w:cs="David"/>
            <w:rtl/>
          </w:rPr>
          <w:t>–</w:t>
        </w:r>
        <w:r w:rsidR="004336E6">
          <w:rPr>
            <w:rFonts w:ascii="David" w:hAnsi="David" w:cs="David" w:hint="cs"/>
            <w:rtl/>
          </w:rPr>
          <w:t xml:space="preserve"> מכאן </w:t>
        </w:r>
        <w:proofErr w:type="spellStart"/>
        <w:r w:rsidR="004336E6">
          <w:rPr>
            <w:rFonts w:ascii="David" w:hAnsi="David" w:cs="David" w:hint="cs"/>
            <w:rtl/>
          </w:rPr>
          <w:t>הבטוי</w:t>
        </w:r>
        <w:proofErr w:type="spellEnd"/>
        <w:r w:rsidR="004336E6">
          <w:rPr>
            <w:rFonts w:ascii="David" w:hAnsi="David" w:cs="David" w:hint="cs"/>
            <w:rtl/>
          </w:rPr>
          <w:t xml:space="preserve"> פוריטנים) </w:t>
        </w:r>
      </w:ins>
      <w:r w:rsidRPr="00A62F2A">
        <w:rPr>
          <w:rFonts w:ascii="David" w:hAnsi="David" w:cs="David" w:hint="cs"/>
          <w:rtl/>
        </w:rPr>
        <w:t xml:space="preserve"> של הכנסייה האנגליקנית מכל סממן של פאר ו</w:t>
      </w:r>
      <w:ins w:id="43" w:author="Amnon" w:date="2017-04-16T17:37:00Z">
        <w:r w:rsidR="004336E6">
          <w:rPr>
            <w:rFonts w:ascii="David" w:hAnsi="David" w:cs="David" w:hint="cs"/>
            <w:rtl/>
          </w:rPr>
          <w:t xml:space="preserve">של </w:t>
        </w:r>
      </w:ins>
      <w:r w:rsidRPr="00A62F2A">
        <w:rPr>
          <w:rFonts w:ascii="David" w:hAnsi="David" w:cs="David" w:hint="cs"/>
          <w:rtl/>
        </w:rPr>
        <w:t xml:space="preserve">תיווך בין האדם לאלוהים, התנגדו לקיום בישופים וכמרים. כתוצאה מכך המלכה שלחה או הגלתה את </w:t>
      </w:r>
      <w:del w:id="44" w:author="Amnon" w:date="2017-04-16T17:38:00Z">
        <w:r w:rsidRPr="00A62F2A" w:rsidDel="004336E6">
          <w:rPr>
            <w:rFonts w:ascii="David" w:hAnsi="David" w:cs="David" w:hint="cs"/>
            <w:rtl/>
          </w:rPr>
          <w:delText>האנגליקניי</w:delText>
        </w:r>
        <w:r w:rsidRPr="00A62F2A" w:rsidDel="004336E6">
          <w:rPr>
            <w:rFonts w:ascii="David" w:hAnsi="David" w:cs="David" w:hint="eastAsia"/>
            <w:rtl/>
          </w:rPr>
          <w:delText>ם</w:delText>
        </w:r>
        <w:r w:rsidRPr="00A62F2A" w:rsidDel="004336E6">
          <w:rPr>
            <w:rFonts w:ascii="David" w:hAnsi="David" w:cs="David" w:hint="cs"/>
            <w:rtl/>
          </w:rPr>
          <w:delText xml:space="preserve"> </w:delText>
        </w:r>
      </w:del>
      <w:ins w:id="45" w:author="Amnon" w:date="2017-04-16T17:38:00Z">
        <w:r w:rsidR="004336E6">
          <w:rPr>
            <w:rFonts w:ascii="David" w:hAnsi="David" w:cs="David" w:hint="cs"/>
            <w:rtl/>
          </w:rPr>
          <w:t>הפוריטנים</w:t>
        </w:r>
      </w:ins>
      <w:ins w:id="46" w:author="Computer" w:date="2017-04-16T18:04:00Z">
        <w:r w:rsidR="0010164A">
          <w:rPr>
            <w:rFonts w:ascii="David" w:hAnsi="David" w:cs="David" w:hint="cs"/>
            <w:rtl/>
          </w:rPr>
          <w:t xml:space="preserve"> </w:t>
        </w:r>
      </w:ins>
      <w:ins w:id="47" w:author="Amnon" w:date="2017-04-16T17:38:00Z">
        <w:del w:id="48" w:author="Computer" w:date="2017-04-16T18:04:00Z">
          <w:r w:rsidR="004336E6" w:rsidDel="0010164A">
            <w:rPr>
              <w:rFonts w:ascii="David" w:hAnsi="David" w:cs="David" w:hint="cs"/>
              <w:rtl/>
            </w:rPr>
            <w:delText xml:space="preserve"> </w:delText>
          </w:r>
          <w:r w:rsidR="004336E6" w:rsidRPr="004336E6" w:rsidDel="0010164A">
            <w:rPr>
              <w:rFonts w:ascii="David" w:hAnsi="David" w:cs="David"/>
              <w:highlight w:val="green"/>
              <w:rtl/>
              <w:rPrChange w:id="49" w:author="Amnon" w:date="2017-04-16T17:39:00Z">
                <w:rPr>
                  <w:rFonts w:ascii="David" w:hAnsi="David" w:cs="David"/>
                  <w:rtl/>
                </w:rPr>
              </w:rPrChange>
            </w:rPr>
            <w:delText>(</w:delText>
          </w:r>
          <w:r w:rsidR="004336E6" w:rsidRPr="004336E6" w:rsidDel="0010164A">
            <w:rPr>
              <w:rFonts w:ascii="David" w:hAnsi="David" w:cs="David" w:hint="eastAsia"/>
              <w:highlight w:val="green"/>
              <w:rtl/>
              <w:rPrChange w:id="50" w:author="Amnon" w:date="2017-04-16T17:39:00Z">
                <w:rPr>
                  <w:rFonts w:ascii="David" w:hAnsi="David" w:cs="David" w:hint="eastAsia"/>
                  <w:rtl/>
                </w:rPr>
              </w:rPrChange>
            </w:rPr>
            <w:delText>האנגליקנים</w:delText>
          </w:r>
          <w:r w:rsidR="004336E6" w:rsidRPr="004336E6" w:rsidDel="0010164A">
            <w:rPr>
              <w:rFonts w:ascii="David" w:hAnsi="David" w:cs="David"/>
              <w:highlight w:val="green"/>
              <w:rtl/>
              <w:rPrChange w:id="51" w:author="Amnon" w:date="2017-04-16T17:39:00Z">
                <w:rPr>
                  <w:rFonts w:ascii="David" w:hAnsi="David" w:cs="David"/>
                  <w:rtl/>
                </w:rPr>
              </w:rPrChange>
            </w:rPr>
            <w:delText xml:space="preserve">  ה'רגילים' נשארו באנגליה הפוריטנים נתפסו על ידה כסכנה לשלטונה)</w:delText>
          </w:r>
          <w:r w:rsidR="004336E6" w:rsidRPr="00A62F2A" w:rsidDel="0010164A">
            <w:rPr>
              <w:rFonts w:ascii="David" w:hAnsi="David" w:cs="David" w:hint="cs"/>
              <w:rtl/>
            </w:rPr>
            <w:delText xml:space="preserve"> </w:delText>
          </w:r>
        </w:del>
      </w:ins>
      <w:r w:rsidRPr="00A62F2A">
        <w:rPr>
          <w:rFonts w:ascii="David" w:hAnsi="David" w:cs="David" w:hint="cs"/>
          <w:rtl/>
        </w:rPr>
        <w:t xml:space="preserve">לאמריקה. בארץ החדשה </w:t>
      </w:r>
      <w:ins w:id="52" w:author="Amnon" w:date="2017-04-16T17:39:00Z">
        <w:r w:rsidR="004336E6">
          <w:rPr>
            <w:rFonts w:ascii="David" w:hAnsi="David" w:cs="David" w:hint="cs"/>
            <w:rtl/>
          </w:rPr>
          <w:t>הפוריטנים</w:t>
        </w:r>
      </w:ins>
      <w:del w:id="53" w:author="Amnon" w:date="2017-04-16T17:39:00Z">
        <w:r w:rsidRPr="00A62F2A" w:rsidDel="004336E6">
          <w:rPr>
            <w:rFonts w:ascii="David" w:hAnsi="David" w:cs="David" w:hint="cs"/>
            <w:rtl/>
          </w:rPr>
          <w:delText>האנגליקניים</w:delText>
        </w:r>
      </w:del>
      <w:r w:rsidRPr="00A62F2A">
        <w:rPr>
          <w:rFonts w:ascii="David" w:hAnsi="David" w:cs="David" w:hint="cs"/>
          <w:rtl/>
        </w:rPr>
        <w:t xml:space="preserve"> יצרו אתוס משלהם שמבוסס על לותרניזם קיצוני נוסח קלווין, תוך שהם מדמים עצמם לבני ישראל בתקופת ההתנחלות בכנען. באמריקה נוסדה מדינה המתבססת על האתוס הפוריטני.</w:t>
      </w:r>
    </w:p>
    <w:p w:rsidR="0018044A" w:rsidRPr="00A62F2A" w:rsidRDefault="0018044A" w:rsidP="0018044A">
      <w:pPr>
        <w:spacing w:line="360" w:lineRule="auto"/>
        <w:rPr>
          <w:rFonts w:ascii="David" w:hAnsi="David" w:cs="David"/>
          <w:rtl/>
        </w:rPr>
      </w:pPr>
      <w:r w:rsidRPr="00A62F2A">
        <w:rPr>
          <w:rFonts w:ascii="David" w:hAnsi="David" w:cs="David" w:hint="cs"/>
          <w:rtl/>
        </w:rPr>
        <w:t>האתוס הפוריטני:</w:t>
      </w:r>
    </w:p>
    <w:p w:rsidR="0018044A" w:rsidRPr="00A62F2A" w:rsidRDefault="0018044A" w:rsidP="0018044A">
      <w:pPr>
        <w:spacing w:line="360" w:lineRule="auto"/>
        <w:rPr>
          <w:rFonts w:ascii="David" w:hAnsi="David" w:cs="David"/>
          <w:rtl/>
        </w:rPr>
      </w:pPr>
      <w:r w:rsidRPr="00A62F2A">
        <w:rPr>
          <w:rFonts w:ascii="David" w:hAnsi="David" w:cs="David" w:hint="cs"/>
          <w:rtl/>
        </w:rPr>
        <w:t>התאוריה: האל דורש שהמאמין יעסוק בעבודה מועילה ויעילה, אדם יוכל לדעת אם נבחר לזכות בחיי נצח בעולם הבא על פי השוואת מצבו לאופן שבו גמל לאבות האומה אברהם יצחק ויעקב.</w:t>
      </w:r>
      <w:r w:rsidRPr="00A62F2A">
        <w:rPr>
          <w:rFonts w:ascii="David" w:hAnsi="David" w:cs="David"/>
          <w:rtl/>
        </w:rPr>
        <w:br/>
      </w:r>
      <w:r>
        <w:rPr>
          <w:rFonts w:ascii="David" w:hAnsi="David" w:cs="David" w:hint="cs"/>
          <w:rtl/>
        </w:rPr>
        <w:t>הקריטריונים לאדם שיזכה לגן העדן:</w:t>
      </w:r>
    </w:p>
    <w:p w:rsidR="0018044A" w:rsidRPr="00A62F2A" w:rsidRDefault="0018044A" w:rsidP="0018044A">
      <w:pPr>
        <w:pStyle w:val="a3"/>
        <w:numPr>
          <w:ilvl w:val="0"/>
          <w:numId w:val="3"/>
        </w:numPr>
        <w:bidi/>
        <w:spacing w:line="360" w:lineRule="auto"/>
        <w:rPr>
          <w:rFonts w:ascii="David" w:hAnsi="David" w:cs="David"/>
          <w:sz w:val="22"/>
          <w:szCs w:val="22"/>
        </w:rPr>
      </w:pPr>
      <w:r w:rsidRPr="00A62F2A">
        <w:rPr>
          <w:rFonts w:ascii="David" w:hAnsi="David" w:cs="David" w:hint="cs"/>
          <w:sz w:val="22"/>
          <w:szCs w:val="22"/>
          <w:rtl/>
        </w:rPr>
        <w:t>מידת המוסריות שלו</w:t>
      </w:r>
    </w:p>
    <w:p w:rsidR="0018044A" w:rsidRPr="00A62F2A" w:rsidRDefault="0018044A" w:rsidP="0018044A">
      <w:pPr>
        <w:pStyle w:val="a3"/>
        <w:numPr>
          <w:ilvl w:val="0"/>
          <w:numId w:val="3"/>
        </w:numPr>
        <w:bidi/>
        <w:spacing w:line="360" w:lineRule="auto"/>
        <w:rPr>
          <w:rFonts w:ascii="David" w:hAnsi="David" w:cs="David"/>
          <w:sz w:val="22"/>
          <w:szCs w:val="22"/>
        </w:rPr>
      </w:pPr>
      <w:r w:rsidRPr="00A62F2A">
        <w:rPr>
          <w:rFonts w:ascii="David" w:hAnsi="David" w:cs="David" w:hint="cs"/>
          <w:sz w:val="22"/>
          <w:szCs w:val="22"/>
          <w:rtl/>
        </w:rPr>
        <w:t>ערך הנכסים שהוא מייצר למען הכלל</w:t>
      </w:r>
    </w:p>
    <w:p w:rsidR="0018044A" w:rsidRDefault="0018044A" w:rsidP="0018044A">
      <w:pPr>
        <w:pStyle w:val="a3"/>
        <w:numPr>
          <w:ilvl w:val="0"/>
          <w:numId w:val="3"/>
        </w:numPr>
        <w:bidi/>
        <w:spacing w:line="360" w:lineRule="auto"/>
        <w:rPr>
          <w:rFonts w:ascii="David" w:hAnsi="David" w:cs="David"/>
          <w:sz w:val="22"/>
          <w:szCs w:val="22"/>
        </w:rPr>
      </w:pPr>
      <w:r w:rsidRPr="00A62F2A">
        <w:rPr>
          <w:rFonts w:ascii="David" w:hAnsi="David" w:cs="David" w:hint="cs"/>
          <w:sz w:val="22"/>
          <w:szCs w:val="22"/>
          <w:rtl/>
        </w:rPr>
        <w:t>ערך הנכסים שצבר למען עצמו</w:t>
      </w:r>
    </w:p>
    <w:p w:rsidR="0018044A" w:rsidRPr="00A62F2A" w:rsidRDefault="0018044A" w:rsidP="0018044A">
      <w:pPr>
        <w:spacing w:line="360" w:lineRule="auto"/>
        <w:rPr>
          <w:rFonts w:ascii="David" w:hAnsi="David" w:cs="David"/>
          <w:rtl/>
        </w:rPr>
      </w:pPr>
      <w:r w:rsidRPr="00A62F2A">
        <w:rPr>
          <w:rFonts w:ascii="David" w:hAnsi="David" w:cs="David" w:hint="cs"/>
          <w:rtl/>
        </w:rPr>
        <w:t xml:space="preserve">התאוריה הזאת נובעת מכך שאלוהים גמל לאברהם, יצחק ויעקב על ידי כך שהוא גרם להם להתעשר, מכך נובע כי אלוהים מראה "אהבה" על ידי עושר, לכן התאוריה הפוריטנית אומרת כי אם אתה לא משקיע זמן בלהתעשר אתה חוטא </w:t>
      </w:r>
      <w:r>
        <w:rPr>
          <w:rFonts w:ascii="David" w:hAnsi="David" w:cs="David" w:hint="cs"/>
          <w:rtl/>
        </w:rPr>
        <w:t>מכאן</w:t>
      </w:r>
      <w:r w:rsidRPr="00A62F2A">
        <w:rPr>
          <w:rFonts w:ascii="David" w:hAnsi="David" w:cs="David" w:hint="cs"/>
          <w:rtl/>
        </w:rPr>
        <w:t xml:space="preserve"> </w:t>
      </w:r>
      <w:r>
        <w:rPr>
          <w:rFonts w:ascii="David" w:hAnsi="David" w:cs="David" w:hint="cs"/>
          <w:rtl/>
        </w:rPr>
        <w:t>התפתחה</w:t>
      </w:r>
      <w:r w:rsidRPr="00A62F2A">
        <w:rPr>
          <w:rFonts w:ascii="David" w:hAnsi="David" w:cs="David" w:hint="cs"/>
          <w:rtl/>
        </w:rPr>
        <w:t xml:space="preserve"> האידאולוגיה </w:t>
      </w:r>
      <w:r>
        <w:rPr>
          <w:rFonts w:ascii="David" w:hAnsi="David" w:cs="David" w:hint="cs"/>
          <w:rtl/>
        </w:rPr>
        <w:t>כי אדם צריך</w:t>
      </w:r>
      <w:r w:rsidRPr="00A62F2A">
        <w:rPr>
          <w:rFonts w:ascii="David" w:hAnsi="David" w:cs="David" w:hint="cs"/>
          <w:rtl/>
        </w:rPr>
        <w:t xml:space="preserve"> להתעשר.</w:t>
      </w:r>
      <w:r>
        <w:rPr>
          <w:rFonts w:ascii="David" w:hAnsi="David" w:cs="David" w:hint="cs"/>
          <w:rtl/>
        </w:rPr>
        <w:t xml:space="preserve"> ומכאן נבעה </w:t>
      </w:r>
      <w:r w:rsidRPr="00A62F2A">
        <w:rPr>
          <w:rFonts w:ascii="David" w:hAnsi="David" w:cs="David" w:hint="cs"/>
          <w:rtl/>
        </w:rPr>
        <w:t>האידאולוגי</w:t>
      </w:r>
      <w:r w:rsidRPr="00A62F2A">
        <w:rPr>
          <w:rFonts w:ascii="David" w:hAnsi="David" w:cs="David" w:hint="eastAsia"/>
          <w:rtl/>
        </w:rPr>
        <w:t>ה</w:t>
      </w:r>
      <w:r>
        <w:rPr>
          <w:rFonts w:ascii="David" w:hAnsi="David" w:cs="David" w:hint="cs"/>
          <w:rtl/>
        </w:rPr>
        <w:t xml:space="preserve"> של הפוריטנים שכללה את החוקים הבאים:</w:t>
      </w:r>
    </w:p>
    <w:p w:rsidR="0018044A" w:rsidRPr="00A62F2A" w:rsidRDefault="0018044A" w:rsidP="0018044A">
      <w:pPr>
        <w:pStyle w:val="a3"/>
        <w:numPr>
          <w:ilvl w:val="0"/>
          <w:numId w:val="4"/>
        </w:numPr>
        <w:bidi/>
        <w:spacing w:line="360" w:lineRule="auto"/>
        <w:rPr>
          <w:rFonts w:ascii="David" w:hAnsi="David" w:cs="David"/>
          <w:sz w:val="22"/>
          <w:szCs w:val="22"/>
        </w:rPr>
      </w:pPr>
      <w:r w:rsidRPr="00A62F2A">
        <w:rPr>
          <w:rFonts w:ascii="David" w:hAnsi="David" w:cs="David" w:hint="cs"/>
          <w:sz w:val="22"/>
          <w:szCs w:val="22"/>
          <w:rtl/>
        </w:rPr>
        <w:t>העבודה היא אמצעי סגפני- צריך להיות לך קשה ויש להרבות בעבודה כי אולי ביומך האחרון האל יית</w:t>
      </w:r>
      <w:r w:rsidRPr="00A62F2A">
        <w:rPr>
          <w:rFonts w:ascii="David" w:hAnsi="David" w:cs="David" w:hint="eastAsia"/>
          <w:sz w:val="22"/>
          <w:szCs w:val="22"/>
          <w:rtl/>
        </w:rPr>
        <w:t>ן</w:t>
      </w:r>
      <w:r w:rsidRPr="00A62F2A">
        <w:rPr>
          <w:rFonts w:ascii="David" w:hAnsi="David" w:cs="David" w:hint="cs"/>
          <w:sz w:val="22"/>
          <w:szCs w:val="22"/>
          <w:rtl/>
        </w:rPr>
        <w:t xml:space="preserve"> לך את הרווח</w:t>
      </w:r>
      <w:r>
        <w:rPr>
          <w:rFonts w:ascii="David" w:hAnsi="David" w:cs="David" w:hint="cs"/>
          <w:sz w:val="22"/>
          <w:szCs w:val="22"/>
          <w:rtl/>
        </w:rPr>
        <w:t>. כלומר רצון האל הינו עבודה קשה והתמדה.</w:t>
      </w:r>
    </w:p>
    <w:p w:rsidR="0018044A" w:rsidRPr="00A62F2A" w:rsidRDefault="0018044A" w:rsidP="0018044A">
      <w:pPr>
        <w:pStyle w:val="a3"/>
        <w:numPr>
          <w:ilvl w:val="0"/>
          <w:numId w:val="4"/>
        </w:numPr>
        <w:bidi/>
        <w:spacing w:line="360" w:lineRule="auto"/>
        <w:rPr>
          <w:rFonts w:ascii="David" w:hAnsi="David" w:cs="David"/>
          <w:sz w:val="22"/>
          <w:szCs w:val="22"/>
        </w:rPr>
      </w:pPr>
      <w:r w:rsidRPr="00A62F2A">
        <w:rPr>
          <w:rFonts w:ascii="David" w:hAnsi="David" w:cs="David" w:hint="cs"/>
          <w:sz w:val="22"/>
          <w:szCs w:val="22"/>
          <w:rtl/>
        </w:rPr>
        <w:t xml:space="preserve"> העבודה הינה תכלית החיים ומשמעותם- העבודה היא מצוות אלוהים גם אם יש לו מספיק רכוש, כל עוד הדבר נעשה באופן חוקי ומוסרי.</w:t>
      </w:r>
    </w:p>
    <w:p w:rsidR="0018044A" w:rsidRPr="00A62F2A" w:rsidRDefault="0018044A" w:rsidP="0018044A">
      <w:pPr>
        <w:pStyle w:val="a3"/>
        <w:numPr>
          <w:ilvl w:val="0"/>
          <w:numId w:val="4"/>
        </w:numPr>
        <w:bidi/>
        <w:spacing w:line="360" w:lineRule="auto"/>
        <w:rPr>
          <w:rFonts w:ascii="David" w:hAnsi="David" w:cs="David"/>
          <w:sz w:val="22"/>
          <w:szCs w:val="22"/>
        </w:rPr>
      </w:pPr>
      <w:r w:rsidRPr="00A62F2A">
        <w:rPr>
          <w:rFonts w:ascii="David" w:hAnsi="David" w:cs="David" w:hint="cs"/>
          <w:sz w:val="22"/>
          <w:szCs w:val="22"/>
          <w:rtl/>
        </w:rPr>
        <w:t>הזמן שניתן לאדם עלי אדמות  חייב להיות מנוצל למטרת עבודה והגדלת העושר, רצון האל הוא עשייה ולא בטלה.</w:t>
      </w:r>
    </w:p>
    <w:p w:rsidR="0018044A" w:rsidRPr="00A62F2A" w:rsidRDefault="0018044A" w:rsidP="0018044A">
      <w:pPr>
        <w:pStyle w:val="a3"/>
        <w:numPr>
          <w:ilvl w:val="0"/>
          <w:numId w:val="4"/>
        </w:numPr>
        <w:bidi/>
        <w:spacing w:line="360" w:lineRule="auto"/>
        <w:rPr>
          <w:rFonts w:ascii="David" w:hAnsi="David" w:cs="David"/>
          <w:sz w:val="22"/>
          <w:szCs w:val="22"/>
        </w:rPr>
      </w:pPr>
      <w:r w:rsidRPr="00A62F2A">
        <w:rPr>
          <w:rFonts w:ascii="David" w:hAnsi="David" w:cs="David" w:hint="cs"/>
          <w:sz w:val="22"/>
          <w:szCs w:val="22"/>
          <w:rtl/>
        </w:rPr>
        <w:t>על האדם לעסוק בפעילות לתועלת הכלל: לדוגמא פוליטיקה ומדע אך לא אומניות שהן בגדר בזבוז זמן.</w:t>
      </w:r>
    </w:p>
    <w:p w:rsidR="0018044A" w:rsidRDefault="0018044A" w:rsidP="0018044A">
      <w:pPr>
        <w:pStyle w:val="a3"/>
        <w:numPr>
          <w:ilvl w:val="0"/>
          <w:numId w:val="4"/>
        </w:numPr>
        <w:bidi/>
        <w:spacing w:line="360" w:lineRule="auto"/>
        <w:rPr>
          <w:rFonts w:ascii="David" w:hAnsi="David" w:cs="David"/>
          <w:sz w:val="22"/>
          <w:szCs w:val="22"/>
        </w:rPr>
      </w:pPr>
      <w:r w:rsidRPr="00A62F2A">
        <w:rPr>
          <w:rFonts w:ascii="David" w:hAnsi="David" w:cs="David" w:hint="cs"/>
          <w:sz w:val="22"/>
          <w:szCs w:val="22"/>
          <w:rtl/>
        </w:rPr>
        <w:t>מותר לעסוק בהונאת הגוף אכילה (במידה) ומין (במסגרת הנישואין בלבד)</w:t>
      </w:r>
    </w:p>
    <w:p w:rsidR="0018044A" w:rsidRPr="00A407D8" w:rsidRDefault="0018044A" w:rsidP="0018044A">
      <w:pPr>
        <w:spacing w:line="360" w:lineRule="auto"/>
        <w:rPr>
          <w:rFonts w:ascii="David" w:hAnsi="David" w:cs="David"/>
          <w:rtl/>
        </w:rPr>
      </w:pPr>
      <w:r>
        <w:rPr>
          <w:rFonts w:ascii="David" w:hAnsi="David" w:cs="David" w:hint="cs"/>
          <w:rtl/>
        </w:rPr>
        <w:t>כתוצאה מהאידאולוגיה של האתוס הפוריטנ</w:t>
      </w:r>
      <w:r>
        <w:rPr>
          <w:rFonts w:ascii="David" w:hAnsi="David" w:cs="David" w:hint="eastAsia"/>
          <w:rtl/>
        </w:rPr>
        <w:t>י</w:t>
      </w:r>
      <w:r>
        <w:rPr>
          <w:rFonts w:ascii="David" w:hAnsi="David" w:cs="David" w:hint="cs"/>
          <w:rtl/>
        </w:rPr>
        <w:t xml:space="preserve"> נולד הביצוע שדרך הביצוע היא רוח הקפיטליזם. </w:t>
      </w:r>
      <w:r w:rsidRPr="00A62F2A">
        <w:rPr>
          <w:rFonts w:ascii="David" w:hAnsi="David" w:cs="David" w:hint="cs"/>
          <w:rtl/>
        </w:rPr>
        <w:t xml:space="preserve">על פי מקס </w:t>
      </w:r>
      <w:proofErr w:type="spellStart"/>
      <w:r w:rsidRPr="00A62F2A">
        <w:rPr>
          <w:rFonts w:ascii="David" w:hAnsi="David" w:cs="David" w:hint="cs"/>
          <w:rtl/>
        </w:rPr>
        <w:t>וובר</w:t>
      </w:r>
      <w:proofErr w:type="spellEnd"/>
      <w:r w:rsidRPr="00A62F2A">
        <w:rPr>
          <w:rFonts w:ascii="David" w:hAnsi="David" w:cs="David" w:hint="cs"/>
          <w:rtl/>
        </w:rPr>
        <w:t>, שאמר כי הקפיטליזם נובע מגורמים תרבותיים ואידאולוגיי</w:t>
      </w:r>
      <w:r w:rsidRPr="00A62F2A">
        <w:rPr>
          <w:rFonts w:ascii="David" w:hAnsi="David" w:cs="David" w:hint="eastAsia"/>
          <w:rtl/>
        </w:rPr>
        <w:t>ם</w:t>
      </w:r>
      <w:r w:rsidRPr="00A62F2A">
        <w:rPr>
          <w:rFonts w:ascii="David" w:hAnsi="David" w:cs="David" w:hint="cs"/>
          <w:rtl/>
        </w:rPr>
        <w:t>, וכי רוח הקפיטליז</w:t>
      </w:r>
      <w:r w:rsidRPr="00A62F2A">
        <w:rPr>
          <w:rFonts w:ascii="David" w:hAnsi="David" w:cs="David" w:hint="eastAsia"/>
          <w:rtl/>
        </w:rPr>
        <w:t>ם</w:t>
      </w:r>
      <w:r w:rsidRPr="00A62F2A">
        <w:rPr>
          <w:rFonts w:ascii="David" w:hAnsi="David" w:cs="David" w:hint="cs"/>
          <w:rtl/>
        </w:rPr>
        <w:t xml:space="preserve"> מחייבת שאדם יעסוק כל חייו </w:t>
      </w:r>
      <w:r>
        <w:rPr>
          <w:rFonts w:ascii="David" w:hAnsi="David" w:cs="David" w:hint="cs"/>
          <w:rtl/>
        </w:rPr>
        <w:t xml:space="preserve">בייצור </w:t>
      </w:r>
      <w:r w:rsidRPr="00A62F2A">
        <w:rPr>
          <w:rFonts w:ascii="David" w:hAnsi="David" w:cs="David" w:hint="cs"/>
          <w:rtl/>
        </w:rPr>
        <w:t>נכסים ובכך חייו יזכו למשמעות</w:t>
      </w:r>
      <w:r w:rsidRPr="00A223F9">
        <w:rPr>
          <w:rFonts w:ascii="David" w:hAnsi="David" w:cs="David"/>
          <w:rtl/>
        </w:rPr>
        <w:t>.</w:t>
      </w:r>
      <w:r>
        <w:rPr>
          <w:rFonts w:ascii="David" w:hAnsi="David" w:cs="David" w:hint="cs"/>
          <w:rtl/>
        </w:rPr>
        <w:t xml:space="preserve"> </w:t>
      </w:r>
    </w:p>
    <w:p w:rsidR="0018044A" w:rsidRDefault="0018044A" w:rsidP="0018044A">
      <w:pPr>
        <w:spacing w:line="360" w:lineRule="auto"/>
        <w:rPr>
          <w:rFonts w:ascii="David" w:hAnsi="David" w:cs="David"/>
          <w:rtl/>
        </w:rPr>
      </w:pPr>
      <w:r w:rsidRPr="00A62F2A">
        <w:rPr>
          <w:rFonts w:ascii="David" w:hAnsi="David" w:cs="David" w:hint="cs"/>
          <w:rtl/>
        </w:rPr>
        <w:t xml:space="preserve">בנכסים אלו יש להשתמש להשקעה חוזרת של ההון כדי לחולל צמיחה מתמדת ומשמעות מתמשכת. </w:t>
      </w:r>
    </w:p>
    <w:p w:rsidR="0018044A" w:rsidRPr="00A62F2A" w:rsidRDefault="0018044A" w:rsidP="0018044A">
      <w:pPr>
        <w:spacing w:line="360" w:lineRule="auto"/>
        <w:rPr>
          <w:rFonts w:ascii="David" w:hAnsi="David" w:cs="David"/>
          <w:rtl/>
        </w:rPr>
      </w:pPr>
      <w:r>
        <w:rPr>
          <w:rFonts w:ascii="David" w:hAnsi="David" w:cs="David" w:hint="cs"/>
          <w:rtl/>
        </w:rPr>
        <w:t>האתוס הפוריטני מהווה בסיס לאתוס הקפיטליסט</w:t>
      </w:r>
      <w:r>
        <w:rPr>
          <w:rFonts w:ascii="David" w:hAnsi="David" w:cs="David" w:hint="eastAsia"/>
          <w:rtl/>
        </w:rPr>
        <w:t>י</w:t>
      </w:r>
      <w:r>
        <w:rPr>
          <w:rFonts w:ascii="David" w:hAnsi="David" w:cs="David" w:hint="cs"/>
          <w:rtl/>
        </w:rPr>
        <w:t>, מכוון שהאתוס הקפיטליס</w:t>
      </w:r>
      <w:r>
        <w:rPr>
          <w:rFonts w:ascii="David" w:hAnsi="David" w:cs="David" w:hint="eastAsia"/>
          <w:rtl/>
        </w:rPr>
        <w:t>טי</w:t>
      </w:r>
      <w:r>
        <w:rPr>
          <w:rFonts w:ascii="David" w:hAnsi="David" w:cs="David" w:hint="cs"/>
          <w:rtl/>
        </w:rPr>
        <w:t xml:space="preserve"> אומר כי ככל שתגדל כמות הכסף בשוק יוטב לכל האזרחים. שמתקשר בבירור לאתוס הפוריטני שאומר כי צריך להמשיך ולהגדיל את ההון וכי על האדם לעסוק בתועלת לטובת הכלל. </w:t>
      </w:r>
    </w:p>
    <w:p w:rsidR="0018044A" w:rsidRPr="00A62F2A" w:rsidRDefault="0018044A" w:rsidP="0018044A">
      <w:pPr>
        <w:spacing w:line="360" w:lineRule="auto"/>
        <w:rPr>
          <w:rFonts w:ascii="David" w:hAnsi="David" w:cs="David"/>
          <w:rtl/>
        </w:rPr>
      </w:pPr>
      <w:r w:rsidRPr="00A223F9">
        <w:rPr>
          <w:rFonts w:ascii="David" w:hAnsi="David" w:cs="David" w:hint="eastAsia"/>
          <w:rtl/>
        </w:rPr>
        <w:lastRenderedPageBreak/>
        <w:t>מטרות</w:t>
      </w:r>
      <w:r w:rsidRPr="00A223F9">
        <w:rPr>
          <w:rFonts w:ascii="David" w:hAnsi="David" w:cs="David"/>
          <w:rtl/>
        </w:rPr>
        <w:t xml:space="preserve"> </w:t>
      </w:r>
      <w:r w:rsidRPr="00A223F9">
        <w:rPr>
          <w:rFonts w:ascii="David" w:hAnsi="David" w:cs="David" w:hint="eastAsia"/>
          <w:rtl/>
        </w:rPr>
        <w:t>הקיום</w:t>
      </w:r>
      <w:r w:rsidRPr="00A223F9">
        <w:rPr>
          <w:rFonts w:ascii="David" w:hAnsi="David" w:cs="David"/>
          <w:rtl/>
        </w:rPr>
        <w:t xml:space="preserve"> </w:t>
      </w:r>
      <w:r w:rsidRPr="00A407D8">
        <w:rPr>
          <w:rFonts w:ascii="David" w:hAnsi="David" w:cs="David" w:hint="eastAsia"/>
          <w:rtl/>
        </w:rPr>
        <w:t>של</w:t>
      </w:r>
      <w:r w:rsidRPr="00A407D8">
        <w:rPr>
          <w:rFonts w:ascii="David" w:hAnsi="David" w:cs="David"/>
          <w:rtl/>
        </w:rPr>
        <w:t xml:space="preserve"> </w:t>
      </w:r>
      <w:r w:rsidRPr="00A407D8">
        <w:rPr>
          <w:rFonts w:ascii="David" w:hAnsi="David" w:cs="David" w:hint="eastAsia"/>
          <w:rtl/>
        </w:rPr>
        <w:t>האתוס</w:t>
      </w:r>
      <w:r w:rsidRPr="00A407D8">
        <w:rPr>
          <w:rFonts w:ascii="David" w:hAnsi="David" w:cs="David"/>
          <w:rtl/>
        </w:rPr>
        <w:t xml:space="preserve"> </w:t>
      </w:r>
      <w:r w:rsidRPr="00A407D8">
        <w:rPr>
          <w:rFonts w:ascii="David" w:hAnsi="David" w:cs="David" w:hint="eastAsia"/>
          <w:rtl/>
        </w:rPr>
        <w:t>הקפיטליסטי</w:t>
      </w:r>
      <w:r w:rsidRPr="00A407D8">
        <w:rPr>
          <w:rFonts w:ascii="David" w:hAnsi="David" w:cs="David"/>
          <w:rtl/>
        </w:rPr>
        <w:t xml:space="preserve"> היו</w:t>
      </w:r>
      <w:r w:rsidRPr="00A223F9">
        <w:rPr>
          <w:rFonts w:ascii="David" w:hAnsi="David" w:cs="David"/>
          <w:rtl/>
        </w:rPr>
        <w:t xml:space="preserve">: </w:t>
      </w:r>
      <w:r w:rsidRPr="00A223F9">
        <w:rPr>
          <w:rFonts w:ascii="David" w:hAnsi="David" w:cs="David" w:hint="eastAsia"/>
          <w:rtl/>
        </w:rPr>
        <w:t>צבירה</w:t>
      </w:r>
      <w:r w:rsidRPr="00A223F9">
        <w:rPr>
          <w:rFonts w:ascii="David" w:hAnsi="David" w:cs="David"/>
          <w:rtl/>
        </w:rPr>
        <w:t xml:space="preserve"> </w:t>
      </w:r>
      <w:r w:rsidRPr="00A223F9">
        <w:rPr>
          <w:rFonts w:ascii="David" w:hAnsi="David" w:cs="David" w:hint="eastAsia"/>
          <w:rtl/>
        </w:rPr>
        <w:t>של</w:t>
      </w:r>
      <w:r w:rsidRPr="00A223F9">
        <w:rPr>
          <w:rFonts w:ascii="David" w:hAnsi="David" w:cs="David"/>
          <w:rtl/>
        </w:rPr>
        <w:t xml:space="preserve"> </w:t>
      </w:r>
      <w:r w:rsidRPr="00A223F9">
        <w:rPr>
          <w:rFonts w:ascii="David" w:hAnsi="David" w:cs="David" w:hint="eastAsia"/>
          <w:rtl/>
        </w:rPr>
        <w:t>הון</w:t>
      </w:r>
      <w:r w:rsidRPr="00A223F9">
        <w:rPr>
          <w:rFonts w:ascii="David" w:hAnsi="David" w:cs="David"/>
          <w:rtl/>
        </w:rPr>
        <w:t xml:space="preserve">, </w:t>
      </w:r>
      <w:r w:rsidRPr="00A223F9">
        <w:rPr>
          <w:rFonts w:ascii="David" w:hAnsi="David" w:cs="David" w:hint="eastAsia"/>
          <w:rtl/>
        </w:rPr>
        <w:t>חסכון</w:t>
      </w:r>
      <w:r w:rsidRPr="00A223F9">
        <w:rPr>
          <w:rFonts w:ascii="David" w:hAnsi="David" w:cs="David"/>
          <w:rtl/>
        </w:rPr>
        <w:t xml:space="preserve"> </w:t>
      </w:r>
      <w:r w:rsidRPr="00A223F9">
        <w:rPr>
          <w:rFonts w:ascii="David" w:hAnsi="David" w:cs="David" w:hint="eastAsia"/>
          <w:rtl/>
        </w:rPr>
        <w:t>בהוצאות</w:t>
      </w:r>
      <w:r w:rsidRPr="00A223F9">
        <w:rPr>
          <w:rFonts w:ascii="David" w:hAnsi="David" w:cs="David"/>
          <w:rtl/>
        </w:rPr>
        <w:t xml:space="preserve"> </w:t>
      </w:r>
      <w:r w:rsidRPr="00A223F9">
        <w:rPr>
          <w:rFonts w:ascii="David" w:hAnsi="David" w:cs="David" w:hint="eastAsia"/>
          <w:rtl/>
        </w:rPr>
        <w:t>ועבודה</w:t>
      </w:r>
      <w:r w:rsidRPr="00A223F9">
        <w:rPr>
          <w:rFonts w:ascii="David" w:hAnsi="David" w:cs="David"/>
          <w:rtl/>
        </w:rPr>
        <w:t xml:space="preserve"> </w:t>
      </w:r>
      <w:r w:rsidRPr="00A223F9">
        <w:rPr>
          <w:rFonts w:ascii="David" w:hAnsi="David" w:cs="David" w:hint="eastAsia"/>
          <w:rtl/>
        </w:rPr>
        <w:t>מאומצת</w:t>
      </w:r>
      <w:r w:rsidR="00BD2DEF">
        <w:rPr>
          <w:rFonts w:ascii="David" w:hAnsi="David" w:cs="David" w:hint="cs"/>
          <w:rtl/>
        </w:rPr>
        <w:t>.</w:t>
      </w:r>
      <w:r w:rsidRPr="00A223F9">
        <w:rPr>
          <w:rFonts w:ascii="David" w:hAnsi="David" w:cs="David"/>
          <w:rtl/>
        </w:rPr>
        <w:t xml:space="preserve"> </w:t>
      </w:r>
    </w:p>
    <w:p w:rsidR="0018044A" w:rsidRPr="00A62F2A" w:rsidDel="00E02CD2" w:rsidRDefault="0018044A" w:rsidP="0018044A">
      <w:pPr>
        <w:spacing w:line="360" w:lineRule="auto"/>
        <w:rPr>
          <w:del w:id="54" w:author="Amnon" w:date="2017-04-16T17:42:00Z"/>
          <w:rFonts w:ascii="David" w:hAnsi="David" w:cs="David"/>
          <w:rtl/>
        </w:rPr>
      </w:pPr>
    </w:p>
    <w:p w:rsidR="0018044A" w:rsidRPr="00A62F2A" w:rsidRDefault="0018044A" w:rsidP="0018044A">
      <w:pPr>
        <w:spacing w:line="360" w:lineRule="auto"/>
        <w:rPr>
          <w:rFonts w:ascii="David" w:hAnsi="David" w:cs="David"/>
        </w:rPr>
      </w:pPr>
      <w:del w:id="55" w:author="Amnon" w:date="2017-04-16T17:42:00Z">
        <w:r w:rsidRPr="00A62F2A" w:rsidDel="00E02CD2">
          <w:rPr>
            <w:rFonts w:ascii="David" w:hAnsi="David" w:cs="David" w:hint="cs"/>
            <w:rtl/>
          </w:rPr>
          <w:delText xml:space="preserve"> </w:delText>
        </w:r>
      </w:del>
    </w:p>
    <w:p w:rsidR="00805D80" w:rsidRPr="0018044A" w:rsidRDefault="00805D80">
      <w:bookmarkStart w:id="56" w:name="_GoBack"/>
      <w:bookmarkEnd w:id="56"/>
    </w:p>
    <w:sectPr w:rsidR="00805D80" w:rsidRPr="0018044A" w:rsidSect="00BE070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DA704B"/>
    <w:multiLevelType w:val="hybridMultilevel"/>
    <w:tmpl w:val="F604A2D4"/>
    <w:lvl w:ilvl="0" w:tplc="36804F1A">
      <w:start w:val="1"/>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A901AC"/>
    <w:multiLevelType w:val="hybridMultilevel"/>
    <w:tmpl w:val="82988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7D2B0F"/>
    <w:multiLevelType w:val="hybridMultilevel"/>
    <w:tmpl w:val="63423904"/>
    <w:lvl w:ilvl="0" w:tplc="5B704256">
      <w:start w:val="1"/>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875507"/>
    <w:multiLevelType w:val="hybridMultilevel"/>
    <w:tmpl w:val="996089E0"/>
    <w:lvl w:ilvl="0" w:tplc="1D1AF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1F465D4"/>
    <w:multiLevelType w:val="hybridMultilevel"/>
    <w:tmpl w:val="7584CE18"/>
    <w:lvl w:ilvl="0" w:tplc="F694396C">
      <w:start w:val="1"/>
      <w:numFmt w:val="decimal"/>
      <w:lvlText w:val="%1."/>
      <w:lvlJc w:val="left"/>
      <w:pPr>
        <w:ind w:left="1305" w:hanging="945"/>
      </w:pPr>
      <w:rPr>
        <w:rFonts w:ascii="David" w:hAnsi="David" w:cs="David"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mputer">
    <w15:presenceInfo w15:providerId="None" w15:userId="Compu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44A"/>
    <w:rsid w:val="00002F02"/>
    <w:rsid w:val="0010164A"/>
    <w:rsid w:val="0018044A"/>
    <w:rsid w:val="00425F8F"/>
    <w:rsid w:val="004336E6"/>
    <w:rsid w:val="006B2366"/>
    <w:rsid w:val="00805D80"/>
    <w:rsid w:val="00BD2DEF"/>
    <w:rsid w:val="00BE070D"/>
    <w:rsid w:val="00D14F24"/>
    <w:rsid w:val="00E02CD2"/>
    <w:rsid w:val="00FE4C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A34B7C-2456-4916-BE46-705F172A0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044A"/>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044A"/>
    <w:pPr>
      <w:bidi w:val="0"/>
      <w:spacing w:after="0" w:line="240" w:lineRule="auto"/>
      <w:ind w:left="720"/>
      <w:contextualSpacing/>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4336E6"/>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4336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888</Words>
  <Characters>4442</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Computer</cp:lastModifiedBy>
  <cp:revision>8</cp:revision>
  <dcterms:created xsi:type="dcterms:W3CDTF">2017-04-16T14:41:00Z</dcterms:created>
  <dcterms:modified xsi:type="dcterms:W3CDTF">2017-04-16T15:04:00Z</dcterms:modified>
</cp:coreProperties>
</file>